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6019" w14:textId="77777777" w:rsidR="007D6CA6" w:rsidRDefault="001F4AC3">
      <w:pPr>
        <w:spacing w:line="240" w:lineRule="auto"/>
        <w:jc w:val="center"/>
        <w:rPr>
          <w:b/>
        </w:rPr>
      </w:pPr>
      <w:r>
        <w:rPr>
          <w:b/>
          <w:sz w:val="24"/>
          <w:szCs w:val="24"/>
        </w:rPr>
        <w:t xml:space="preserve">Comparing Four Protein Homology Data Sources </w:t>
      </w:r>
      <w:proofErr w:type="gramStart"/>
      <w:r>
        <w:rPr>
          <w:b/>
          <w:sz w:val="24"/>
          <w:szCs w:val="24"/>
        </w:rPr>
        <w:t>To</w:t>
      </w:r>
      <w:proofErr w:type="gramEnd"/>
      <w:r>
        <w:rPr>
          <w:b/>
          <w:sz w:val="24"/>
          <w:szCs w:val="24"/>
        </w:rPr>
        <w:t xml:space="preserve"> Assess The Evolution Of TORC1 Complex In Plants. Implications </w:t>
      </w:r>
      <w:proofErr w:type="gramStart"/>
      <w:r>
        <w:rPr>
          <w:b/>
          <w:sz w:val="24"/>
          <w:szCs w:val="24"/>
        </w:rPr>
        <w:t>For</w:t>
      </w:r>
      <w:proofErr w:type="gramEnd"/>
      <w:r>
        <w:rPr>
          <w:b/>
          <w:sz w:val="24"/>
          <w:szCs w:val="24"/>
        </w:rPr>
        <w:t xml:space="preserve"> Conserved Domains Search.</w:t>
      </w:r>
      <w:r>
        <w:rPr>
          <w:b/>
        </w:rPr>
        <w:br/>
      </w:r>
    </w:p>
    <w:p w14:paraId="14028B95" w14:textId="2A23A6EF" w:rsidR="007D6CA6" w:rsidRDefault="001F4AC3">
      <w:pPr>
        <w:spacing w:line="240" w:lineRule="auto"/>
        <w:rPr>
          <w:b/>
        </w:rPr>
      </w:pPr>
      <w:r>
        <w:rPr>
          <w:b/>
        </w:rPr>
        <w:t>Introduction</w:t>
      </w:r>
    </w:p>
    <w:p w14:paraId="40B18734" w14:textId="413D604A" w:rsidR="007D6CA6" w:rsidRDefault="001F4AC3">
      <w:pPr>
        <w:spacing w:line="240" w:lineRule="auto"/>
      </w:pPr>
      <w:r>
        <w:t>In order to orchestrate a successful response to (biotic and abiotic) environmental changes, plants need to balance and coordinate their grow</w:t>
      </w:r>
      <w:r>
        <w:t>th</w:t>
      </w:r>
      <w:r>
        <w:t xml:space="preserve"> and stress responses.</w:t>
      </w:r>
      <w:r>
        <w:br/>
        <w:t xml:space="preserve">Autophagy is a subcellular recycling system conserved across all eukaryotes. The activation of autophagy is characterized by the formation of a double membrane structure called autophagosome. Inside the autophagosome, the cell deposits the different components (proteins, sugars, even whole organelles, etc.) to be degraded and its components reused by the cell. Autophagy has been shown to be crucial during developmental processes and stress response </w:t>
      </w:r>
      <w:r w:rsidR="00E86516">
        <w:fldChar w:fldCharType="begin" w:fldLock="1"/>
      </w:r>
      <w:r w:rsidR="00E86516">
        <w:instrText>ADDIN CSL_CITATION {"citationItems":[{"id":"ITEM-1","itemData":{"DOI":"10.1104/pp.17.01711","ISSN":"1532-2548","PMID":"29686055","abstract":"Vegetative growth requires the systemic coordination of numerous cellular processes, which are controlled by regulatory proteins that monitor extracellular and intracellular cues and translate them into growth decisions. In eukaryotes, one of the central factors regulating growth is the serine/threonine protein kinase Target of Rapamycin (TOR), which forms complexes with regulatory proteins. To understand the function of one such regulatory protein, Regulatory-Associated Protein of TOR 1B (RAPTOR1B), in plants, we analyzed the effect of raptor1b mutations on growth and physiology in Arabidopsis (Arabidopsis thaliana) by detailed phenotyping, metabolomic, lipidomic, and proteomic analyses. Mutation of RAPTOR1B resulted in a strong reduction of TOR kinase activity, leading to massive changes in central carbon and nitrogen metabolism, accumulation of excess starch, and induction of autophagy. These shifts led to a significant reduction of plant growth that occurred nonlinearly during developmental stage transitions. This phenotype was accompanied by changes in cell morphology and tissue anatomy. In contrast to previous studies in rice (Oryza sativa), we found that the Arabidopsis raptor1b mutation did not affect chloroplast development or photosynthetic electron transport efficiency; however, it resulted in decreased CO2 assimilation rate and increased stomatal conductance. The raptor1b mutants also had reduced abscisic acid levels. Surprisingly, abscisic acid feeding experiments resulted in partial complementation of the growth phenotypes, indicating the tight interaction between TOR function and hormone synthesis and signaling in plants.","author":[{"dropping-particle":"","family":"Salem","given":"Mohamed A","non-dropping-particle":"","parse-names":false,"suffix":""},{"dropping-particle":"","family":"Li","given":"Yan","non-dropping-particle":"","parse-names":false,"suffix":""},{"dropping-particle":"","family":"Bajdzienko","given":"Krzysztof","non-dropping-particle":"","parse-names":false,"suffix":""},{"dropping-particle":"","family":"Fisahn","given":"Joachim","non-dropping-particle":"","parse-names":false,"suffix":""},{"dropping-particle":"","family":"Watanabe","given":"Mutsumi","non-dropping-particle":"","parse-names":false,"suffix":""},{"dropping-particle":"","family":"Hoefgen","given":"Rainer","non-dropping-particle":"","parse-names":false,"suffix":""},{"dropping-particle":"","family":"Schöttler","given":"Mark Aurel","non-dropping-particle":"","parse-names":false,"suffix":""},{"dropping-particle":"","family":"Giavalisco","given":"Patrick","non-dropping-particle":"","parse-names":false,"suffix":""}],"container-title":"Plant physiology","id":"ITEM-1","issue":"2","issued":{"date-parts":[["2018","6","23"]]},"page":"565-593","publisher":"American Society of Plant Biologists","title":"RAPTOR Controls Developmental Growth Transitions by Altering the Hormonal and Metabolic Balance.","type":"article-journal","volume":"177"},"uris":["http://www.mendeley.com/documents/?uuid=351e3123-7d40-3129-9e80-75b6b34283ef"]},{"id":"ITEM-2","itemData":{"DOI":"10.1104/pp.17.01236","ISSN":"1532-2548","PMID":"29061903","abstract":"Autophagy,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physiology","id":"ITEM-2","issue":"1","issued":{"date-parts":[["2018","1","1"]]},"page":"219-229","publisher":"American Society of Plant Biologists","title":"Dynamics of Autophagosome Formation.","type":"article-journal","volume":"176"},"uris":["http://www.mendeley.com/documents/?uuid=759bb1e8-5a8a-349a-9056-5e8b09efdbc6"]},{"id":"ITEM-3","itemData":{"DOI":"10.1016/j.molcel.2017.12.002","ISSN":"10974164","abstract":"As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Cell","id":"ITEM-3","issue":"1","issued":{"date-parts":[["2018","1"]]},"page":"100-112.e6","title":"Reciprocal Regulation of the TOR Kinase and ABA Receptor Balances Plant Growth and Stress Response","type":"article-journal","volume":"69"},"uris":["http://www.mendeley.com/documents/?uuid=2cd74548-bbb1-3840-9b8e-3cd33df25007"]}],"mendeley":{"formattedCitation":"(Salem et al., 2018; Soto-Burgos et al., 2018; Wang et al., 2018)","plainTextFormattedCitation":"(Salem et al., 2018; Soto-Burgos et al., 2018; Wang et al., 2018)","previouslyFormattedCitation":"(Salem et al., 2018; Soto-Burgos et al., 2018; Wang et al., 2018)"},"properties":{"noteIndex":0},"schema":"https://github.com/citation-style-language/schema/raw/master/csl-citation.json"}</w:instrText>
      </w:r>
      <w:r w:rsidR="00E86516">
        <w:fldChar w:fldCharType="separate"/>
      </w:r>
      <w:r w:rsidR="00E86516" w:rsidRPr="00E86516">
        <w:rPr>
          <w:noProof/>
        </w:rPr>
        <w:t>(Salem et al., 2018; Soto-Burgos et al., 2018; Wang et al., 2018)</w:t>
      </w:r>
      <w:r w:rsidR="00E86516">
        <w:fldChar w:fldCharType="end"/>
      </w:r>
      <w:r>
        <w:t xml:space="preserve">. Even though autophagy activation and signaling pathway in plants is complex and still not completely understood, it has been shown that the process can be regulated by the Target of Rapamycin (TOR) complex </w:t>
      </w:r>
      <w:r w:rsidR="00E86516">
        <w:fldChar w:fldCharType="begin" w:fldLock="1"/>
      </w:r>
      <w:r w:rsidR="00E86516">
        <w:instrText>ADDIN CSL_CITATION {"citationItems":[{"id":"ITEM-1","itemData":{"DOI":"10.1104/pp.17.01236","ISSN":"1532-2548","PMID":"29061903","abstract":"Autophagy,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physiology","id":"ITEM-1","issue":"1","issued":{"date-parts":[["2018","1","1"]]},"page":"219-229","publisher":"American Society of Plant Biologists","title":"Dynamics of Autophagosome Formation.","type":"article-journal","volume":"176"},"uris":["http://www.mendeley.com/documents/?uuid=759bb1e8-5a8a-349a-9056-5e8b09efdbc6"]}],"mendeley":{"formattedCitation":"(Soto-Burgos et al., 2018)","plainTextFormattedCitation":"(Soto-Burgos et al., 2018)","previouslyFormattedCitation":"(Soto-Burgos et al., 2018)"},"properties":{"noteIndex":0},"schema":"https://github.com/citation-style-language/schema/raw/master/csl-citation.json"}</w:instrText>
      </w:r>
      <w:r w:rsidR="00E86516">
        <w:fldChar w:fldCharType="separate"/>
      </w:r>
      <w:r w:rsidR="00E86516" w:rsidRPr="00E86516">
        <w:rPr>
          <w:noProof/>
        </w:rPr>
        <w:t>(Soto-Burgos et al., 2018)</w:t>
      </w:r>
      <w:r w:rsidR="00E86516">
        <w:fldChar w:fldCharType="end"/>
      </w:r>
      <w:r>
        <w:t xml:space="preserve">. In </w:t>
      </w:r>
      <w:r>
        <w:rPr>
          <w:i/>
        </w:rPr>
        <w:t>Arabidopsis thaliana</w:t>
      </w:r>
      <w:r>
        <w:t xml:space="preserve">, TOR regulatory complex is composed by the serine/threonine kinase TOR, the Regulatory Associated Protein of TOR (RAPTOR), and Lethal with Sec Thirteen 8 (LST8) </w:t>
      </w:r>
      <w:r w:rsidR="00E86516">
        <w:fldChar w:fldCharType="begin" w:fldLock="1"/>
      </w:r>
      <w:r w:rsidR="00E86516">
        <w:instrText>ADDIN CSL_CITATION {"citationItems":[{"id":"ITEM-1","itemData":{"DOI":"10.1104/pp.17.01236","ISSN":"1532-2548","PMID":"29061903","abstract":"Autophagy,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physiology","id":"ITEM-1","issue":"1","issued":{"date-parts":[["2018","1","1"]]},"page":"219-229","publisher":"American Society of Plant Biologists","title":"Dynamics of Autophagosome Formation.","type":"article-journal","volume":"176"},"uris":["http://www.mendeley.com/documents/?uuid=759bb1e8-5a8a-349a-9056-5e8b09efdbc6"]},{"id":"ITEM-2","itemData":{"DOI":"10.1371/journal.pone.0182591","ISSN":"1932-6203","abstract":"Autophagy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ONE","editor":[{"dropping-particle":"","family":"Otegui","given":"Marisa","non-dropping-particle":"","parse-names":false,"suffix":""}],"id":"ITEM-2","issue":"8","issued":{"date-parts":[["2017","8","4"]]},"page":"e0182591","publisher":"Public Library of Science","title":"SnRK1 activates autophagy via the TOR signaling pathway in Arabidopsis thaliana","type":"article-journal","volume":"12"},"uris":["http://www.mendeley.com/documents/?uuid=d62d35bd-89b4-3066-af29-383967a86b49"]}],"mendeley":{"formattedCitation":"(Soto-Burgos et al., 2018; Soto-Burgos and Bassham, 2017)","plainTextFormattedCitation":"(Soto-Burgos et al., 2018; Soto-Burgos and Bassham, 2017)","previouslyFormattedCitation":"(Soto-Burgos et al., 2018; Soto-Burgos and Bassham, 2017)"},"properties":{"noteIndex":0},"schema":"https://github.com/citation-style-language/schema/raw/master/csl-citation.json"}</w:instrText>
      </w:r>
      <w:r w:rsidR="00E86516">
        <w:fldChar w:fldCharType="separate"/>
      </w:r>
      <w:r w:rsidR="00E86516" w:rsidRPr="00E86516">
        <w:rPr>
          <w:noProof/>
        </w:rPr>
        <w:t>(Soto-Burgos et al., 2018; Soto-Burgos and Bassham, 2017)</w:t>
      </w:r>
      <w:r w:rsidR="00E86516">
        <w:fldChar w:fldCharType="end"/>
      </w:r>
      <w:r>
        <w:t xml:space="preserve">. Although TOR-independent regulation of autophagy has been reported </w:t>
      </w:r>
      <w:r w:rsidR="00E86516">
        <w:fldChar w:fldCharType="begin" w:fldLock="1"/>
      </w:r>
      <w:r w:rsidR="00E86516">
        <w:instrText>ADDIN CSL_CITATION {"citationItems":[{"id":"ITEM-1","itemData":{"DOI":"10.3389/fpls.2017.01204","ISSN":"1664-462X","abstract":"Autophagy is a critical process for recycling of cytoplasmic materials during environmental stress, senescence and cellular remodeling. It is upregulated under a wide range of abiotic stress conditions and is important for stress tolerance. Autophagy is repressed by the protein kinase target of rapamycin (TOR), which is activated in response to nutrients and in turn upregulates cell growth and translation and inhibits autophagy. Down-regulation of TOR in Arabidopsis thaliana leads to constitutive autophagy and to decreased growth, but the relationship to stress conditions is unclear. Here we assess the extent to which TOR controls autophagy activation by abiotic stress. Overexpression of TOR inhibited autophagy activation by nutrient starvation, salt and osmotic stress, indicating that activation of autophagy under these conditions requires downregulation of TOR activity. In contrast, TOR overexpression had no effect on autophagy induced by oxidative stress or ER stress, suggesting that activation of autophagy by these conditions is independent of TOR function. The plant hormone auxin has been shown previously to up-regulate TOR activity. To confirm the existence of two pathways for activation of autophagy, dependent on the stress conditions, auxin was added exogenously to activate TOR, and the effect on autophagy under different conditions was assessed. Consistent with the effect of TOR overexpression, the addition of the auxin NAA inhibited autophagy during nutrient deficiency, salt and osmotic stress, but not during oxidative or ER stress. NAA treatment was unable to block autophagy induced by a TOR inhibitor or by a mutation in the TOR complex component RAPTOR1B, indicating that auxin is upstream of TOR in the regulation of autophagy. We conclude that repression of auxin-regulated TOR activity is required for autophagy activation in response to a subset of abiotic stress conditions.","author":[{"dropping-particle":"","family":"Pu","given":"Yunting","non-dropping-particle":"","parse-names":false,"suffix":""},{"dropping-particle":"","family":"Luo","given":"Xinjuan","non-dropping-particle":"","parse-names":false,"suffix":""},{"dropping-particle":"","family":"Bassham","given":"Diane C.","non-dropping-particle":"","parse-names":false,"suffix":""}],"container-title":"Frontiers in Plant Science","id":"ITEM-1","issued":{"date-parts":[["2017","7","11"]]},"page":"1204","publisher":"Frontiers","title":"TOR-Dependent and -Independent Pathways Regulate Autophagy in Arabidopsis thaliana","type":"article-journal","volume":"8"},"uris":["http://www.mendeley.com/documents/?uuid=743cee0f-85c4-39b5-8907-1df2703447c4"]},{"id":"ITEM-2","itemData":{"DOI":"10.1104/pp.17.01236","ISSN":"1532-2548","PMID":"29061903","abstract":"Autophagy,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physiology","id":"ITEM-2","issue":"1","issued":{"date-parts":[["2018","1","1"]]},"page":"219-229","publisher":"American Society of Plant Biologists","title":"Dynamics of Autophagosome Formation.","type":"article-journal","volume":"176"},"uris":["http://www.mendeley.com/documents/?uuid=759bb1e8-5a8a-349a-9056-5e8b09efdbc6"]}],"mendeley":{"formattedCitation":"(Pu et al., 2017; Soto-Burgos et al., 2018)","plainTextFormattedCitation":"(Pu et al., 2017; Soto-Burgos et al., 2018)","previouslyFormattedCitation":"(Pu et al., 2017; Soto-Burgos et al., 2018)"},"properties":{"noteIndex":0},"schema":"https://github.com/citation-style-language/schema/raw/master/csl-citation.json"}</w:instrText>
      </w:r>
      <w:r w:rsidR="00E86516">
        <w:fldChar w:fldCharType="separate"/>
      </w:r>
      <w:r w:rsidR="00E86516" w:rsidRPr="00E86516">
        <w:rPr>
          <w:noProof/>
        </w:rPr>
        <w:t>(Pu et al., 2017; Soto-Burgos et al., 2018)</w:t>
      </w:r>
      <w:r w:rsidR="00E86516">
        <w:fldChar w:fldCharType="end"/>
      </w:r>
      <w:r>
        <w:t>, we will focus on TOR-dependent regulation of the process for our work.</w:t>
      </w:r>
    </w:p>
    <w:p w14:paraId="759CB8F1" w14:textId="2B75FEAC" w:rsidR="007D6CA6" w:rsidRPr="00C15ADE" w:rsidRDefault="001F4AC3">
      <w:pPr>
        <w:spacing w:line="240" w:lineRule="auto"/>
        <w:rPr>
          <w:lang w:val="es-CL"/>
        </w:rPr>
      </w:pPr>
      <w:r>
        <w:t xml:space="preserve">When environmental conditions are optimal, TOR complex (TORC) keeps autophagy and stress responses inhibited by phosphorylating a myriad of targets. One of these targets of phosphorylation is Autophagy Related 1 (ATG1) complex, known to be an important autophagy initiator </w:t>
      </w:r>
      <w:r w:rsidR="00E86516">
        <w:fldChar w:fldCharType="begin" w:fldLock="1"/>
      </w:r>
      <w:r w:rsidR="00C15ADE">
        <w:instrText>ADDIN CSL_CITATION {"citationItems":[{"id":"ITEM-1","itemData":{"DOI":"10.1093/jxb/eru039","ISSN":"0022-0957","author":[{"dropping-particle":"","family":"Avila-Ospina","given":"L.","non-dropping-particle":"","parse-names":false,"suffix":""},{"dropping-particle":"","family":"Moison","given":"M.","non-dropping-particle":"","parse-names":false,"suffix":""},{"dropping-particle":"","family":"Yoshimoto","given":"K.","non-dropping-particle":"","parse-names":false,"suffix":""},{"dropping-particle":"","family":"Masclaux-Daubresse","given":"C.","non-dropping-particle":"","parse-names":false,"suffix":""}],"container-title":"Journal of Experimental Botany","id":"ITEM-1","issue":"14","issued":{"date-parts":[["2014","7","1"]]},"page":"3799-3811","publisher":"Narnia","title":"Autophagy, plant senescence, and nutrient recycling","type":"article-journal","volume":"65"},"uris":["http://www.mendeley.com/documents/?uuid=bdc51d5e-bb5a-33ba-bf27-b936ecde518c"]},{"id":"ITEM-2","itemData":{"DOI":"10.1128/MCB.01344-09","ISSN":"1098-5549","PMID":"19995911","abstract":"Autophagy is a bulk proteolytic process that is indispensable for cell survival during starvation. Autophagy is induced by nutrient deprivation via inactivation of the rapamycin-sensitive Tor complex1 (TORC1), a protein kinase complex regulating cell growth in response to nutrient conditions. However, the mechanism by which TORC1 controls autophagy and the direct target of TORC1 activity remain unclear. Atg13 is an essential regulatory component of autophagy upstream of the Atg1 kinase complex, and here we show that yeast TORC1 directly phosphorylates Atg13 at multiple Ser residues. Additionally, expression of an unphosphorylatable Atg13 mutant bypasses the TORC1 pathway to induce autophagy through activation of Atg1 in cells growing under nutrient-rich conditions. Our findings suggest that the direct control of the Atg1 complex by TORC1 induces autophagy.","author":[{"dropping-particle":"","family":"Kamada","given":"Yoshiaki","non-dropping-particle":"","parse-names":false,"suffix":""},{"dropping-particle":"","family":"Yoshino","given":"Ken-ichi","non-dropping-particle":"","parse-names":false,"suffix":""},{"dropping-particle":"","family":"Kondo","given":"Chika","non-dropping-particle":"","parse-names":false,"suffix":""},{"dropping-particle":"","family":"Kawamata","given":"Tomoko","non-dropping-particle":"","parse-names":false,"suffix":""},{"dropping-particle":"","family":"Oshiro","given":"Noriko","non-dropping-particle":"","parse-names":false,"suffix":""},{"dropping-particle":"","family":"Yonezawa","given":"Kazuyoshi","non-dropping-particle":"","parse-names":false,"suffix":""},{"dropping-particle":"","family":"Ohsumi","given":"Yoshinori","non-dropping-particle":"","parse-names":false,"suffix":""}],"container-title":"Molecular and cellular biology","id":"ITEM-2","issue":"4","issued":{"date-parts":[["2010","2","15"]]},"page":"1049-58","publisher":"American Society for Microbiology Journals","title":"Tor directly controls the Atg1 kinase complex to regulate autophagy.","type":"article-journal","volume":"30"},"uris":["http://www.mendeley.com/documents/?uuid=9a8f00e6-bbd2-3d7d-950b-1d4a2c6d5be6"]},{"id":"ITEM-3","itemData":{"DOI":"10.1007/s10495-014-0981-4","ISSN":"1360-8185","author":[{"dropping-particle":"","family":"Lv","given":"Xin","non-dropping-particle":"","parse-names":false,"suffix":""},{"dropping-particle":"","family":"Pu","given":"Xiaojun","non-dropping-particle":"","parse-names":false,"suffix":""},{"dropping-particle":"","family":"Qin","given":"Gongwei","non-dropping-particle":"","parse-names":false,"suffix":""},{"dropping-particle":"","family":"Zhu","given":"Tong","non-dropping-particle":"","parse-names":false,"suffix":""},{"dropping-particle":"","family":"Lin","given":"Honghui","non-dropping-particle":"","parse-names":false,"suffix":""}],"container-title":"Apoptosis","id":"ITEM-3","issue":"6","issued":{"date-parts":[["2014","6","30"]]},"page":"905-921","publisher":"Springer US","title":"The roles of autophagy in development and stress responses in Arabidopsis thaliana","type":"article-journal","volume":"19"},"uris":["http://www.mendeley.com/documents/?uuid=654c0e07-df80-33e7-8271-a1b826e91fbc"]},{"id":"ITEM-4","itemData":{"DOI":"10.1371/journal.pone.0182591","ISSN":"1932-6203","abstract":"Autophagy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ONE","editor":[{"dropping-particle":"","family":"Otegui","given":"Marisa","non-dropping-particle":"","parse-names":false,"suffix":""}],"id":"ITEM-4","issue":"8","issued":{"date-parts":[["2017","8","4"]]},"page":"e0182591","publisher":"Public Library of Science","title":"SnRK1 activates autophagy via the TOR signaling pathway in Arabidopsis thaliana","type":"article-journal","volume":"12"},"uris":["http://www.mendeley.com/documents/?uuid=d62d35bd-89b4-3066-af29-383967a86b49"]}],"mendeley":{"formattedCitation":"(Avila-Ospina et al., 2014; Kamada et al., 2010; Lv et al., 2014; Soto-Burgos and Bassham, 2017)","plainTextFormattedCitation":"(Avila-Ospina et al., 2014; Kamada et al., 2010; Lv et al., 2014; Soto-Burgos and Bassham, 2017)","previouslyFormattedCitation":"(Avila-Ospina et al., 2014; Kamada et al., 2010; Lv et al., 2014; Soto-Burgos and Bassham, 2017)"},"properties":{"noteIndex":0},"schema":"https://github.com/citation-style-language/schema/raw/master/csl-citation.json"}</w:instrText>
      </w:r>
      <w:r w:rsidR="00E86516">
        <w:fldChar w:fldCharType="separate"/>
      </w:r>
      <w:r w:rsidR="00E86516" w:rsidRPr="00E86516">
        <w:rPr>
          <w:noProof/>
          <w:lang w:val="es-CL"/>
        </w:rPr>
        <w:t>(Avila-Ospina et al., 2014; Kamada et al., 2010; Lv et al., 2014; Soto-Burgos and Bassham, 2017)</w:t>
      </w:r>
      <w:r w:rsidR="00E86516">
        <w:fldChar w:fldCharType="end"/>
      </w:r>
      <w:r w:rsidRPr="00E86516">
        <w:rPr>
          <w:lang w:val="es-CL"/>
        </w:rPr>
        <w:t xml:space="preserve">. </w:t>
      </w:r>
      <w:r>
        <w:t xml:space="preserve">Upon sensing an environmental stress (such as nutrient starvation or drought stress), the energy sensor SNF1-related protein kinase (SnRK1) inhibits TORC </w:t>
      </w:r>
      <w:r w:rsidR="00C15ADE">
        <w:fldChar w:fldCharType="begin" w:fldLock="1"/>
      </w:r>
      <w:r w:rsidR="00C15ADE">
        <w:instrText>ADDIN CSL_CITATION {"citationItems":[{"id":"ITEM-1","itemData":{"DOI":"10.1371/journal.pone.0182591","ISSN":"1932-6203","abstract":"Autophagy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ONE","editor":[{"dropping-particle":"","family":"Otegui","given":"Marisa","non-dropping-particle":"","parse-names":false,"suffix":""}],"id":"ITEM-1","issue":"8","issued":{"date-parts":[["2017","8","4"]]},"page":"e0182591","publisher":"Public Library of Science","title":"SnRK1 activates autophagy via the TOR signaling pathway in Arabidopsis thaliana","type":"article-journal","volume":"12"},"uris":["http://www.mendeley.com/documents/?uuid=d62d35bd-89b4-3066-af29-383967a86b49"]}],"mendeley":{"formattedCitation":"(Soto-Burgos and Bassham, 2017)","plainTextFormattedCitation":"(Soto-Burgos and Bassham, 2017)","previouslyFormattedCitation":"(Soto-Burgos and Bassham, 2017)"},"properties":{"noteIndex":0},"schema":"https://github.com/citation-style-language/schema/raw/master/csl-citation.json"}</w:instrText>
      </w:r>
      <w:r w:rsidR="00C15ADE">
        <w:fldChar w:fldCharType="separate"/>
      </w:r>
      <w:r w:rsidR="00C15ADE" w:rsidRPr="00C15ADE">
        <w:rPr>
          <w:noProof/>
        </w:rPr>
        <w:t>(Soto-Burgos and Bassham, 2017)</w:t>
      </w:r>
      <w:r w:rsidR="00C15ADE">
        <w:fldChar w:fldCharType="end"/>
      </w:r>
      <w:r>
        <w:t xml:space="preserve">. At the same time, SnRK1 can directly phosphorylate ATG1 to activate autophagy response </w:t>
      </w:r>
      <w:r w:rsidR="00C15ADE">
        <w:fldChar w:fldCharType="begin" w:fldLock="1"/>
      </w:r>
      <w:r w:rsidR="00C15ADE">
        <w:instrText>ADDIN CSL_CITATION {"citationItems":[{"id":"ITEM-1","itemData":{"DOI":"10.1093/jxb/eru039","ISSN":"0022-0957","author":[{"dropping-particle":"","family":"Avila-Ospina","given":"L.","non-dropping-particle":"","parse-names":false,"suffix":""},{"dropping-particle":"","family":"Moison","given":"M.","non-dropping-particle":"","parse-names":false,"suffix":""},{"dropping-particle":"","family":"Yoshimoto","given":"K.","non-dropping-particle":"","parse-names":false,"suffix":""},{"dropping-particle":"","family":"Masclaux-Daubresse","given":"C.","non-dropping-particle":"","parse-names":false,"suffix":""}],"container-title":"Journal of Experimental Botany","id":"ITEM-1","issue":"14","issued":{"date-parts":[["2014","7","1"]]},"page":"3799-3811","publisher":"Narnia","title":"Autophagy, plant senescence, and nutrient recycling","type":"article-journal","volume":"65"},"uris":["http://www.mendeley.com/documents/?uuid=bdc51d5e-bb5a-33ba-bf27-b936ecde518c"]},{"id":"ITEM-2","itemData":{"DOI":"10.1104/pp.17.01236","ISSN":"1532-2548","PMID":"29061903","abstract":"Autophagy, literally defined as “self-eating,” functions as a degradation process by recycling cytoplasmic contents under stress conditions or during development. Upon activation of autophagy, a membrane structure known as a phagophore forms and expands, finally closing to form a double-membrane","author":[{"dropping-particle":"","family":"Soto-Burgos","given":"Junmarie","non-dropping-particle":"","parse-names":false,"suffix":""},{"dropping-particle":"","family":"Zhuang","given":"Xiaohong","non-dropping-particle":"","parse-names":false,"suffix":""},{"dropping-particle":"","family":"Jiang","given":"Liwen","non-dropping-particle":"","parse-names":false,"suffix":""},{"dropping-particle":"","family":"Bassham","given":"Diane C","non-dropping-particle":"","parse-names":false,"suffix":""}],"container-title":"Plant physiology","id":"ITEM-2","issue":"1","issued":{"date-parts":[["2018","1","1"]]},"page":"219-229","publisher":"American Society of Plant Biologists","title":"Dynamics of Autophagosome Formation.","type":"article-journal","volume":"176"},"uris":["http://www.mendeley.com/documents/?uuid=759bb1e8-5a8a-349a-9056-5e8b09efdbc6"]},{"id":"ITEM-3","itemData":{"DOI":"10.1371/journal.pone.0182591","ISSN":"1932-6203","abstract":"Autophagy is a degradation process in which cells break down and recycle their cytoplasmic contents when subjected to environmental stress or during cellular remodeling. The Arabidopsis thaliana SnRK1 complex is a protein kinase that senses changes in energy levels and triggers downstream responses to enable survival. Its mammalian ortholog, AMPK, and yeast ortholog, Snf-1, activate autophagy in response to low energy conditions. We therefore hypothesized that SnRK1 may play a role in the regulation of autophagy in response to nutrient or energy deficiency in Arabidopsis. To test this hypothesis, we determined the effect of overexpression or knockout of the SnRK1 catalytic subunit KIN10 on autophagy activation by abiotic stresses, including nutrient deficiency, salt, osmotic, oxidative, and ER stress. While wild-type plants had low basal autophagy activity in control conditions, KIN10 overexpression lines had increased autophagy under these conditions, indicating activation of autophagy by SnRK1. A kin10 mutant had a basal level of autophagy under control conditions similar to wild-type plants, but activation of autophagy by most abiotic stresses was blocked, indicating that SnRK1 is required for autophagy induction by a wide variety of stress conditions. In mammals, TOR is a negative regulator of autophagy, and AMPK acts to activate autophagy both upstream of TOR, by inhibiting its activity, and in a parallel pathway. Inhibition of Arabidopsis TOR leads to activation of autophagy; inhibition of SnRK1 did not block this activation. Furthermore, an increase in SnRK1 activity was unable to induce autophagy when TOR was also activated. These results demonstrate that SnRK1 acts upstream of TOR in the activation of autophagy in Arabidopsis.","author":[{"dropping-particle":"","family":"Soto-Burgos","given":"Junmarie","non-dropping-particle":"","parse-names":false,"suffix":""},{"dropping-particle":"","family":"Bassham","given":"Diane C.","non-dropping-particle":"","parse-names":false,"suffix":""}],"container-title":"PLOS ONE","editor":[{"dropping-particle":"","family":"Otegui","given":"Marisa","non-dropping-particle":"","parse-names":false,"suffix":""}],"id":"ITEM-3","issue":"8","issued":{"date-parts":[["2017","8","4"]]},"page":"e0182591","publisher":"Public Library of Science","title":"SnRK1 activates autophagy via the TOR signaling pathway in Arabidopsis thaliana","type":"article-journal","volume":"12"},"uris":["http://www.mendeley.com/documents/?uuid=d62d35bd-89b4-3066-af29-383967a86b49"]}],"mendeley":{"formattedCitation":"(Avila-Ospina et al., 2014; Soto-Burgos et al., 2018; Soto-Burgos and Bassham, 2017)","plainTextFormattedCitation":"(Avila-Ospina et al., 2014; Soto-Burgos et al., 2018; Soto-Burgos and Bassham, 2017)","previouslyFormattedCitation":"(Avila-Ospina et al., 2014; Soto-Burgos et al., 2018; Soto-Burgos and Bassham, 2017)"},"properties":{"noteIndex":0},"schema":"https://github.com/citation-style-language/schema/raw/master/csl-citation.json"}</w:instrText>
      </w:r>
      <w:r w:rsidR="00C15ADE">
        <w:fldChar w:fldCharType="separate"/>
      </w:r>
      <w:r w:rsidR="00C15ADE" w:rsidRPr="00C15ADE">
        <w:rPr>
          <w:noProof/>
          <w:lang w:val="es-CL"/>
        </w:rPr>
        <w:t>(Avila-Ospina et al., 2014; Soto-Burgos et al., 2018; Soto-Burgos and Bassham, 2017)</w:t>
      </w:r>
      <w:r w:rsidR="00C15ADE">
        <w:fldChar w:fldCharType="end"/>
      </w:r>
      <w:r w:rsidRPr="00C15ADE">
        <w:rPr>
          <w:lang w:val="es-CL"/>
        </w:rPr>
        <w:t>.</w:t>
      </w:r>
    </w:p>
    <w:p w14:paraId="39B12F5F" w14:textId="4537016A" w:rsidR="00C67FDC" w:rsidRDefault="001F4AC3">
      <w:pPr>
        <w:spacing w:line="240" w:lineRule="auto"/>
      </w:pPr>
      <w:r>
        <w:t xml:space="preserve">Autophagy signaling and regulation pathway is known to crosstalk with different hormone signaling pathways to balance the plant growth/stress response. Upon drought stress sensing, RAPTOR is phosphorylated by SnRK2s, inhibiting TORC activity </w:t>
      </w:r>
      <w:r w:rsidR="00C15ADE">
        <w:fldChar w:fldCharType="begin" w:fldLock="1"/>
      </w:r>
      <w:r w:rsidR="00C15ADE">
        <w:instrText>ADDIN CSL_CITATION {"citationItems":[{"id":"ITEM-1","itemData":{"DOI":"10.1016/j.molcel.2017.12.002","ISSN":"10974164","abstract":"As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Cell","id":"ITEM-1","issue":"1","issued":{"date-parts":[["2018","1"]]},"page":"100-112.e6","title":"Reciprocal Regulation of the TOR Kinase and ABA Receptor Balances Plant Growth and Stress Response","type":"article-journal","volume":"69"},"uris":["http://www.mendeley.com/documents/?uuid=2cd74548-bbb1-3840-9b8e-3cd33df25007"]}],"mendeley":{"formattedCitation":"(Wang et al., 2018)","plainTextFormattedCitation":"(Wang et al., 2018)","previouslyFormattedCitation":"(Wang et al., 2018)"},"properties":{"noteIndex":0},"schema":"https://github.com/citation-style-language/schema/raw/master/csl-citation.json"}</w:instrText>
      </w:r>
      <w:r w:rsidR="00C15ADE">
        <w:fldChar w:fldCharType="separate"/>
      </w:r>
      <w:r w:rsidR="00C15ADE" w:rsidRPr="00C15ADE">
        <w:rPr>
          <w:noProof/>
        </w:rPr>
        <w:t>(Wang et al., 2018)</w:t>
      </w:r>
      <w:r w:rsidR="00C15ADE">
        <w:fldChar w:fldCharType="end"/>
      </w:r>
      <w:r>
        <w:t xml:space="preserve">. It has been also shown that Rho-like GTPase 2 (ROP2) can activate TORC in response to auxin presence </w:t>
      </w:r>
      <w:r w:rsidR="00C15ADE">
        <w:fldChar w:fldCharType="begin" w:fldLock="1"/>
      </w:r>
      <w:r w:rsidR="00C15ADE">
        <w:instrText>ADDIN CSL_CITATION {"citationItems":[{"id":"ITEM-1","itemData":{"DOI":"10.15252/embj.201694816","ISSN":"0261-4189","PMID":"28246118","abstract":"Target of rapamycin (TOR) promotes reinitiation at upstream ORFs (uORFs) in genes that play important roles in stem cell regulation and organogenesis in plants. Here, we report that the small GTPase ROP2, if activated by the phytohormone auxin, promotes activation of TOR, and thus translation reinitiation of uORF-containing mRNAs. Plants with high levels of active ROP2, including those expressing constitutively active ROP2 (CA-ROP2), contain high levels of active TOR ROP2 physically interacts with and, when GTP-bound, activates TOR in vitro TOR activation in response to auxin is abolished in ROP-deficient rop2 rop6 ROP4 RNAi plants. GFP-TOR can associate with endosome-like structures in ROP2-overexpressing plants, indicating that endosomes mediate ROP2 effects on TOR activation. CA-ROP2 is efficient in loading uORF-containing mRNAs onto polysomes and stimulates translation in protoplasts, and both processes are sensitive to TOR inhibitor AZD-8055. TOR inactivation abolishes ROP2 regulation of translation reinitiation, but not its effects on cytoskeleton or intracellular trafficking. These findings imply a mode of translation control whereby, as an upstream effector of TOR, ROP2 coordinates TOR function in translation reinitiation pathways in response to auxin.","author":[{"dropping-particle":"","family":"Schepetilnikov","given":"Mikhail","non-dropping-particle":"","parse-names":false,"suffix":""},{"dropping-particle":"","family":"Makarian","given":"Joelle","non-dropping-particle":"","parse-names":false,"suffix":""},{"dropping-particle":"","family":"Srour","given":"Ola","non-dropping-particle":"","parse-names":false,"suffix":""},{"dropping-particle":"","family":"Geldreich","given":"Angèle","non-dropping-particle":"","parse-names":false,"suffix":""},{"dropping-particle":"","family":"Yang","given":"Zhenbiao","non-dropping-particle":"","parse-names":false,"suffix":""},{"dropping-particle":"","family":"Chicher","given":"Johana","non-dropping-particle":"","parse-names":false,"suffix":""},{"dropping-particle":"","family":"Hammann","given":"Philippe","non-dropping-particle":"","parse-names":false,"suffix":""},{"dropping-particle":"","family":"Ryabova","given":"Lyubov A","non-dropping-particle":"","parse-names":false,"suffix":""}],"container-title":"The EMBO Journal","id":"ITEM-1","issue":"7","issued":{"date-parts":[["2017","4","3"]]},"page":"886-903","publisher":"EMBO Press","title":"GTPase ROP2 binds and promotes activation of target of rapamycin, TOR, in response to auxin","type":"article-journal","volume":"36"},"uris":["http://www.mendeley.com/documents/?uuid=a3ecd87a-524c-3d46-a822-505927b6e348"]}],"mendeley":{"formattedCitation":"(Schepetilnikov et al., 2017)","plainTextFormattedCitation":"(Schepetilnikov et al., 2017)","previouslyFormattedCitation":"(Schepetilnikov et al., 2017)"},"properties":{"noteIndex":0},"schema":"https://github.com/citation-style-language/schema/raw/master/csl-citation.json"}</w:instrText>
      </w:r>
      <w:r w:rsidR="00C15ADE">
        <w:fldChar w:fldCharType="separate"/>
      </w:r>
      <w:r w:rsidR="00C15ADE" w:rsidRPr="00C15ADE">
        <w:rPr>
          <w:noProof/>
        </w:rPr>
        <w:t>(Schepetilnikov et al., 2017)</w:t>
      </w:r>
      <w:r w:rsidR="00C15ADE">
        <w:fldChar w:fldCharType="end"/>
      </w:r>
      <w:r>
        <w:t xml:space="preserve">. Moreover, brassinosteroid (BR) signaling has been shown to be regulated by selective autophagy. In this case the BRI1-EMS-SUPPRESSOR 1 (BES1) transcription factor, one the BR signaling master regulator is being degraded by selective autophagy when </w:t>
      </w:r>
      <w:r>
        <w:rPr>
          <w:i/>
        </w:rPr>
        <w:t>A. thaliana</w:t>
      </w:r>
      <w:r>
        <w:t xml:space="preserve"> plants are subjected to drought stress, suggesting an interesting crosstalk between BRs and autophagy </w:t>
      </w:r>
      <w:r w:rsidR="00C15ADE">
        <w:fldChar w:fldCharType="begin" w:fldLock="1"/>
      </w:r>
      <w:r w:rsidR="00C15ADE">
        <w:instrText>ADDIN CSL_CITATION {"citationItems":[{"id":"ITEM-1","itemData":{"DOI":"10.1016/J.DEVCEL.2017.03.013","ISSN":"1534-5807","abstract":"Plants encounter a variety of stresses and must fine-tune their growth and stress-response programs to best suit their environment. BES1 functions as a master regulator in the brassinosteroid (BR) pathway that promotes plant growth. Here, we show that BES1 interacts with the ubiquitin receptor protein DSK2 and is targeted to the autophagy pathway during stress via the interaction of DSK2 with ATG8, a ubiquitin-like protein directing autophagosome formation and cargo recruitment. Additionally, DSK2 is phosphorylated by the GSK3-like kinase BIN2, a negative regulator in the BR pathway. BIN2 phosphorylation of DSK2 flanking its ATG8 interacting motifs (AIMs) promotes DSK2-ATG8 interaction, thereby targeting BES1 for degradation. Accordingly, loss-of-function dsk2 mutants accumulate BES1, have altered global gene expression profiles, and have compromised stress responses. Our results thus reveal that plants coordinate growth and stress responses by integrating BR and autophagy pathways and identify the molecular basis of this crosstalk.","author":[{"dropping-particle":"","family":"Nolan","given":"Trevor M.","non-dropping-particle":"","parse-names":false,"suffix":""},{"dropping-particle":"","family":"Brennan","given":"Benjamin","non-dropping-particle":"","parse-names":false,"suffix":""},{"dropping-particle":"","family":"Yang","given":"Mengran","non-dropping-particle":"","parse-names":false,"suffix":""},{"dropping-particle":"","family":"Chen","given":"Jiani","non-dropping-particle":"","parse-names":false,"suffix":""},{"dropping-particle":"","family":"Zhang","given":"Mingcai","non-dropping-particle":"","parse-names":false,"suffix":""},{"dropping-particle":"","family":"Li","given":"Zhaohu","non-dropping-particle":"","parse-names":false,"suffix":""},{"dropping-particle":"","family":"Wang","given":"Xuelu","non-dropping-particle":"","parse-names":false,"suffix":""},{"dropping-particle":"","family":"Bassham","given":"Diane C.","non-dropping-particle":"","parse-names":false,"suffix":""},{"dropping-particle":"","family":"Walley","given":"Justin","non-dropping-particle":"","parse-names":false,"suffix":""},{"dropping-particle":"","family":"Yin","given":"Yanhai","non-dropping-particle":"","parse-names":false,"suffix":""}],"container-title":"Developmental Cell","id":"ITEM-1","issue":"1","issued":{"date-parts":[["2017","4","10"]]},"page":"33-46.e7","publisher":"Cell Press","title":"Selective Autophagy of BES1 Mediated by DSK2 Balances Plant Growth and Survival","type":"article-journal","volume":"41"},"uris":["http://www.mendeley.com/documents/?uuid=d0963908-a6db-3754-ab96-efae21a46dda"]}],"mendeley":{"formattedCitation":"(Nolan et al., 2017)","plainTextFormattedCitation":"(Nolan et al., 2017)","previouslyFormattedCitation":"(Nolan et al., 2017)"},"properties":{"noteIndex":0},"schema":"https://github.com/citation-style-language/schema/raw/master/csl-citation.json"}</w:instrText>
      </w:r>
      <w:r w:rsidR="00C15ADE">
        <w:fldChar w:fldCharType="separate"/>
      </w:r>
      <w:r w:rsidR="00C15ADE" w:rsidRPr="00C15ADE">
        <w:rPr>
          <w:noProof/>
        </w:rPr>
        <w:t>(Nolan et al., 2017)</w:t>
      </w:r>
      <w:r w:rsidR="00C15ADE">
        <w:fldChar w:fldCharType="end"/>
      </w:r>
      <w:r>
        <w:t>.</w:t>
      </w:r>
    </w:p>
    <w:p w14:paraId="186FFAB3" w14:textId="13FBB9C3" w:rsidR="007D6CA6" w:rsidRDefault="001F4AC3">
      <w:pPr>
        <w:spacing w:line="240" w:lineRule="auto"/>
      </w:pPr>
      <w:r>
        <w:t xml:space="preserve">Most of the published work show RAPTOR as the main target for regulating TORC activity </w:t>
      </w:r>
      <w:r w:rsidR="00C15ADE">
        <w:fldChar w:fldCharType="begin" w:fldLock="1"/>
      </w:r>
      <w:r w:rsidR="006A3BCD">
        <w:instrText>ADDIN CSL_CITATION {"citationItems":[{"id":"ITEM-1","itemData":{"DOI":"10.1007/s10495-014-0981-4","ISSN":"1360-8185","author":[{"dropping-particle":"","family":"Lv","given":"Xin","non-dropping-particle":"","parse-names":false,"suffix":""},{"dropping-particle":"","family":"Pu","given":"Xiaojun","non-dropping-particle":"","parse-names":false,"suffix":""},{"dropping-particle":"","family":"Qin","given":"Gongwei","non-dropping-particle":"","parse-names":false,"suffix":""},{"dropping-particle":"","family":"Zhu","given":"Tong","non-dropping-particle":"","parse-names":false,"suffix":""},{"dropping-particle":"","family":"Lin","given":"Honghui","non-dropping-particle":"","parse-names":false,"suffix":""}],"container-title":"Apoptosis","id":"ITEM-1","issue":"6","issued":{"date-parts":[["2014","6","30"]]},"page":"905-921","publisher":"Springer US","title":"The roles of autophagy in development and stress responses in Arabidopsis thaliana","type":"article-journal","volume":"19"},"uris":["http://www.mendeley.com/documents/?uuid=654c0e07-df80-33e7-8271-a1b826e91fbc"]},{"id":"ITEM-2","itemData":{"DOI":"10.1016/J.TPLANTS.2015.10.008","ISSN":"1360-1385","abstract":"Autophagy is a major cellular degradation pathway in eukaryotes. Recent studies have revealed the importance of autophagy in many aspects of plant life, including seedling establishment, plant development, stress resistance, metabolism, and reproduction. This is manifested by the dual ability of autophagy to execute bulk degradation under severe environmental conditions, while simultaneously to be highly selective in targeting specific compartments and protein complexes to regulate key cellular processes, even during favorable growth conditions. Delivery of cellular components to the vacuole enables their recycling, affecting the plant metabolome, especially under stress. Recent research in Arabidopsis has further unveiled fundamental mechanistic aspects in autophagy which may have relevance in non-plant systems. We review the most recent discoveries concerning autophagy in plants, touching upon all these aspects.","author":[{"dropping-particle":"","family":"Michaeli","given":"Simon","non-dropping-particle":"","parse-names":false,"suffix":""},{"dropping-particle":"","family":"Galili","given":"Gad","non-dropping-particle":"","parse-names":false,"suffix":""},{"dropping-particle":"","family":"Genschik","given":"Pascal","non-dropping-particle":"","parse-names":false,"suffix":""},{"dropping-particle":"","family":"Fernie","given":"Alisdair R.","non-dropping-particle":"","parse-names":false,"suffix":""},{"dropping-particle":"","family":"Avin-Wittenberg","given":"Tamar","non-dropping-particle":"","parse-names":false,"suffix":""}],"container-title":"Trends in Plant Science","id":"ITEM-2","issue":"2","issued":{"date-parts":[["2016","2","1"]]},"page":"134-144","publisher":"Elsevier Current Trends","title":"Autophagy in Plants – What's New on the Menu?","type":"article-journal","volume":"21"},"uris":["http://www.mendeley.com/documents/?uuid=00f31bcc-b0ff-3d3b-9d38-d72a7771d701"]},{"id":"ITEM-3","itemData":{"DOI":"10.1104/pp.17.01711","ISSN":"1532-2548","PMID":"29686055","abstract":"Vegetative growth requires the systemic coordination of numerous cellular processes, which are controlled by regulatory proteins that monitor extracellular and intracellular cues and translate them into growth decisions. In eukaryotes, one of the central factors regulating growth is the serine/threonine protein kinase Target of Rapamycin (TOR), which forms complexes with regulatory proteins. To understand the function of one such regulatory protein, Regulatory-Associated Protein of TOR 1B (RAPTOR1B), in plants, we analyzed the effect of raptor1b mutations on growth and physiology in Arabidopsis (Arabidopsis thaliana) by detailed phenotyping, metabolomic, lipidomic, and proteomic analyses. Mutation of RAPTOR1B resulted in a strong reduction of TOR kinase activity, leading to massive changes in central carbon and nitrogen metabolism, accumulation of excess starch, and induction of autophagy. These shifts led to a significant reduction of plant growth that occurred nonlinearly during developmental stage transitions. This phenotype was accompanied by changes in cell morphology and tissue anatomy. In contrast to previous studies in rice (Oryza sativa), we found that the Arabidopsis raptor1b mutation did not affect chloroplast development or photosynthetic electron transport efficiency; however, it resulted in decreased CO2 assimilation rate and increased stomatal conductance. The raptor1b mutants also had reduced abscisic acid levels. Surprisingly, abscisic acid feeding experiments resulted in partial complementation of the growth phenotypes, indicating the tight interaction between TOR function and hormone synthesis and signaling in plants.","author":[{"dropping-particle":"","family":"Salem","given":"Mohamed A","non-dropping-particle":"","parse-names":false,"suffix":""},{"dropping-particle":"","family":"Li","given":"Yan","non-dropping-particle":"","parse-names":false,"suffix":""},{"dropping-particle":"","family":"Bajdzienko","given":"Krzysztof","non-dropping-particle":"","parse-names":false,"suffix":""},{"dropping-particle":"","family":"Fisahn","given":"Joachim","non-dropping-particle":"","parse-names":false,"suffix":""},{"dropping-particle":"","family":"Watanabe","given":"Mutsumi","non-dropping-particle":"","parse-names":false,"suffix":""},{"dropping-particle":"","family":"Hoefgen","given":"Rainer","non-dropping-particle":"","parse-names":false,"suffix":""},{"dropping-particle":"","family":"Schöttler","given":"Mark Aurel","non-dropping-particle":"","parse-names":false,"suffix":""},{"dropping-particle":"","family":"Giavalisco","given":"Patrick","non-dropping-particle":"","parse-names":false,"suffix":""}],"container-title":"Plant physiology","id":"ITEM-3","issue":"2","issued":{"date-parts":[["2018","6","23"]]},"page":"565-593","publisher":"American Society of Plant Biologists","title":"RAPTOR Controls Developmental Growth Transitions by Altering the Hormonal and Metabolic Balance.","type":"article-journal","volume":"177"},"uris":["http://www.mendeley.com/documents/?uuid=351e3123-7d40-3129-9e80-75b6b34283ef"]},{"id":"ITEM-4","itemData":{"DOI":"10.1016/j.molcel.2017.12.002","ISSN":"10974164","abstract":"As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Cell","id":"ITEM-4","issue":"1","issued":{"date-parts":[["2018","1"]]},"page":"100-112.e6","title":"Reciprocal Regulation of the TOR Kinase and ABA Receptor Balances Plant Growth and Stress Response","type":"article-journal","volume":"69"},"uris":["http://www.mendeley.com/documents/?uuid=2cd74548-bbb1-3840-9b8e-3cd33df25007"]},{"id":"ITEM-5","itemData":{"DOI":"10.1016/J.PBI.2015.09.006","ISSN":"1369-5266","abstract":"Nutrient and energy sensing and signaling mechanisms constitute the most ancient and fundamental regulatory networks to control growth and development in all life forms. The target of rapamycin (TOR) protein kinase is modulated by diverse nutrient, energy, hormone and stress inputs and plays a central role in regulating cell proliferation, growth, metabolism and stress responses from yeasts to plants and animals. Recent chemical, genetic, genomic and metabolomic analyses have enabled significant progress toward molecular understanding of the TOR signaling network in multicellular plants. This review discusses the applications of new chemical tools to probe plant TOR functions and highlights recent findings and predictions on TOR-mediate biological processes. Special focus is placed on novel and evolutionarily conserved TOR kinase effectors as positive and negative signaling regulators that control transcription, translation and metabolism to support cell proliferation, growth and maintenance from embryogenesis to senescence in the plant system.","author":[{"dropping-particle":"","family":"Xiong","given":"Yan","non-dropping-particle":"","parse-names":false,"suffix":""},{"dropping-particle":"","family":"Sheen","given":"Jen","non-dropping-particle":"","parse-names":false,"suffix":""}],"container-title":"Current Opinion in Plant Biology","id":"ITEM-5","issued":{"date-parts":[["2015","12","1"]]},"page":"83-91","publisher":"Elsevier Current Trends","title":"Novel links in the plant TOR kinase signaling network","type":"article-journal","volume":"28"},"uris":["http://www.mendeley.com/documents/?uuid=9634c328-e76f-3356-ac1c-61c859ab706c"]}],"mendeley":{"formattedCitation":"(Lv et al., 2014; Michaeli et al., 2016; Salem et al., 2018; Wang et al., 2018; Xiong and Sheen, 2015)","plainTextFormattedCitation":"(Lv et al., 2014; Michaeli et al., 2016; Salem et al., 2018; Wang et al., 2018; Xiong and Sheen, 2015)","previouslyFormattedCitation":"(Lv et al., 2014; Michaeli et al., 2016; Salem et al., 2018; Wang et al., 2018; Xiong and Sheen, 2015)"},"properties":{"noteIndex":0},"schema":"https://github.com/citation-style-language/schema/raw/master/csl-citation.json"}</w:instrText>
      </w:r>
      <w:r w:rsidR="00C15ADE">
        <w:fldChar w:fldCharType="separate"/>
      </w:r>
      <w:r w:rsidR="00C15ADE" w:rsidRPr="00C15ADE">
        <w:rPr>
          <w:noProof/>
        </w:rPr>
        <w:t>(Lv et al., 2014; Michaeli et al., 2016; Salem et al., 2018; Wang et al., 2018; Xiong and Sheen, 2015)</w:t>
      </w:r>
      <w:r w:rsidR="00C15ADE">
        <w:fldChar w:fldCharType="end"/>
      </w:r>
      <w:r>
        <w:t xml:space="preserve">. For instance, phosphorylation on RAPTORB Ser897 seems to be responsible for TORC inhibition by ABA/drought stress in </w:t>
      </w:r>
      <w:r>
        <w:rPr>
          <w:i/>
        </w:rPr>
        <w:t>A. thaliana</w:t>
      </w:r>
      <w:r>
        <w:t xml:space="preserve"> </w:t>
      </w:r>
      <w:r w:rsidR="006A3BCD">
        <w:fldChar w:fldCharType="begin" w:fldLock="1"/>
      </w:r>
      <w:r w:rsidR="006A3BCD">
        <w:instrText>ADDIN CSL_CITATION {"citationItems":[{"id":"ITEM-1","itemData":{"DOI":"10.1016/j.molcel.2017.12.002","ISSN":"10974164","abstract":"As sessile organisms, plants must adapt to variations in the environment. Environmental stress triggers various responses, including growth inhibition, mediated by the plant hormone abscisic acid (ABA). The mechanisms that integrate stress responses with growth are poorly understood. Here, we discovered that the Target of Rapamycin (TOR) kinase phosphorylates PYL ABA receptors at a conserved serine residue to prevent activation of the stress response in unstressed plants. This phosphorylation disrupts PYL association with ABA and with PP2C phosphatase effectors, leading to inactivation of SnRK2 kinases. Under stress, ABA-activated SnRK2s phosphorylate Raptor, a component of the TOR complex, triggering TOR complex dissociation and inhibition. Thus, TOR signaling represses ABA signaling and stress responses in unstressed conditions, whereas ABA signaling represses TOR signaling and growth during times of stress. Plants utilize this conserved phospho-regulatory feedback mechanism to optimize the balance of growth and stress responses. Wang et al. reveal that the TOR kinase phosphorylates ABA receptors to repress stress responses under unstressed conditions and to promote growth recovery once environmental stresses subside. Under stress conditions, SnRK2s phosphorylate Raptor, a regulatory component in the TOR complex, to prevent growth by inhibiting TOR activity.","author":[{"dropping-particle":"","family":"Wang","given":"Pengcheng","non-dropping-particle":"","parse-names":false,"suffix":""},{"dropping-particle":"","family":"Zhao","given":"Yang","non-dropping-particle":"","parse-names":false,"suffix":""},{"dropping-particle":"","family":"Li","given":"Zhongpeng","non-dropping-particle":"","parse-names":false,"suffix":""},{"dropping-particle":"","family":"Hsu","given":"Chuan Chih","non-dropping-particle":"","parse-names":false,"suffix":""},{"dropping-particle":"","family":"Liu","given":"Xue","non-dropping-particle":"","parse-names":false,"suffix":""},{"dropping-particle":"","family":"Fu","given":"Liwen","non-dropping-particle":"","parse-names":false,"suffix":""},{"dropping-particle":"","family":"Hou","given":"Yueh Ju","non-dropping-particle":"","parse-names":false,"suffix":""},{"dropping-particle":"","family":"Du","given":"Yanyan","non-dropping-particle":"","parse-names":false,"suffix":""},{"dropping-particle":"","family":"Xie","given":"Shaojun","non-dropping-particle":"","parse-names":false,"suffix":""},{"dropping-particle":"","family":"Zhang","given":"Chunguang","non-dropping-particle":"","parse-names":false,"suffix":""},{"dropping-particle":"","family":"Gao","given":"Jinghui","non-dropping-particle":"","parse-names":false,"suffix":""},{"dropping-particle":"","family":"Cao","given":"Minjie","non-dropping-particle":"","parse-names":false,"suffix":""},{"dropping-particle":"","family":"Huang","given":"Xiaosan","non-dropping-particle":"","parse-names":false,"suffix":""},{"dropping-particle":"","family":"Zhu","given":"Yingfang","non-dropping-particle":"","parse-names":false,"suffix":""},{"dropping-particle":"","family":"Tang","given":"Kai","non-dropping-particle":"","parse-names":false,"suffix":""},{"dropping-particle":"","family":"Wang","given":"Xingang","non-dropping-particle":"","parse-names":false,"suffix":""},{"dropping-particle":"","family":"Tao","given":"W. Andy","non-dropping-particle":"","parse-names":false,"suffix":""},{"dropping-particle":"","family":"Xiong","given":"Yan","non-dropping-particle":"","parse-names":false,"suffix":""},{"dropping-particle":"","family":"Zhu","given":"Jian Kang","non-dropping-particle":"","parse-names":false,"suffix":""}],"container-title":"Molecular Cell","id":"ITEM-1","issue":"1","issued":{"date-parts":[["2018","1"]]},"page":"100-112.e6","title":"Reciprocal Regulation of the TOR Kinase and ABA Receptor Balances Plant Growth and Stress Response","type":"article-journal","volume":"69"},"uris":["http://www.mendeley.com/documents/?uuid=2cd74548-bbb1-3840-9b8e-3cd33df25007"]}],"mendeley":{"formattedCitation":"(Wang et al., 2018)","plainTextFormattedCitation":"(Wang et al., 2018)","previouslyFormattedCitation":"(Wang et al., 2018)"},"properties":{"noteIndex":0},"schema":"https://github.com/citation-style-language/schema/raw/master/csl-citation.json"}</w:instrText>
      </w:r>
      <w:r w:rsidR="006A3BCD">
        <w:fldChar w:fldCharType="separate"/>
      </w:r>
      <w:r w:rsidR="006A3BCD" w:rsidRPr="006A3BCD">
        <w:rPr>
          <w:noProof/>
        </w:rPr>
        <w:t>(Wang et al., 2018)</w:t>
      </w:r>
      <w:r w:rsidR="006A3BCD">
        <w:fldChar w:fldCharType="end"/>
      </w:r>
      <w:r>
        <w:t>. Nevertheless, the regulation sites present in one species may not be present in another. It has been shown that GSK3 kinase can phosphorylate RAPTOR on Ser859 to inhibit TORC</w:t>
      </w:r>
      <w:r w:rsidR="00C67FDC">
        <w:t xml:space="preserve"> in mammalian cell lines</w:t>
      </w:r>
      <w:r>
        <w:t xml:space="preserve">. However, that region of mammalian RAPTOR is not present in plants </w:t>
      </w:r>
      <w:r w:rsidR="006A3BCD">
        <w:fldChar w:fldCharType="begin" w:fldLock="1"/>
      </w:r>
      <w:r w:rsidR="006A3BCD">
        <w:instrText>ADDIN CSL_CITATION {"citationItems":[{"id":"ITEM-1","itemData":{"DOI":"10.1042/BJ20150404","ISSN":"1470-8728","PMID":"26348909","abstract":"The mammalian or mechanistic target of rapamycin (mTOR) complex 1 (mTORC1) is a ubiquitously expressed multimeric protein kinase complex that integrates nutrient and growth factor signals for the co-ordinated regulation of cellular metabolism and cell growth. Herein, we demonstrate that suppressing the cellular activity of glycogen synthase kinase-3 (GSK3), by use of pharmacological inhibitors or shRNA-mediated gene silencing, results in substantial reduction in amino acid (AA)-regulated mTORC1-directed signalling, as assessed by phosphorylation of multiple downstream mTORC1 targets. We show that GSK3 regulates mTORC1 activity through its ability to phosphorylate the mTOR-associated scaffold protein raptor (regulatory-associated protein of mTOR) on Ser(859). We further demonstrate that either GSK3 inhibition or expression of a S859A mutated raptor leads to reduced interaction between mTOR and raptor and under these circumstances, irrespective of AA availability, there is a consequential loss in phosphorylation of mTOR substrates, such as p70S6K1 (ribosomal S6 kinase 1) and uncoordinated-51-like kinase (ULK1), which results in increased autophagic flux and reduced cellular proliferation.","author":[{"dropping-particle":"","family":"Stretton","given":"Clare","non-dropping-particle":"","parse-names":false,"suffix":""},{"dropping-particle":"","family":"Hoffmann","given":"Thorsten M","non-dropping-particle":"","parse-names":false,"suffix":""},{"dropping-particle":"","family":"Munson","given":"Michael J","non-dropping-particle":"","parse-names":false,"suffix":""},{"dropping-particle":"","family":"Prescott","given":"Alan","non-dropping-particle":"","parse-names":false,"suffix":""},{"dropping-particle":"","family":"Taylor","given":"Peter M","non-dropping-particle":"","parse-names":false,"suffix":""},{"dropping-particle":"","family":"Ganley","given":"Ian G","non-dropping-particle":"","parse-names":false,"suffix":""},{"dropping-particle":"","family":"Hundal","given":"Harinder S","non-dropping-particle":"","parse-names":false,"suffix":""}],"container-title":"The Biochemical journal","id":"ITEM-1","issue":"2","issued":{"date-parts":[["2015","9","1"]]},"page":"207-21","publisher":"Portland Press Ltd","title":"GSK3-mediated raptor phosphorylation supports amino-acid-dependent mTORC1-directed signalling.","type":"article-journal","volume":"470"},"uris":["http://www.mendeley.com/documents/?uuid=9dbfbe4f-bedc-3c09-8361-2cddb8e299b9"]}],"mendeley":{"formattedCitation":"(Stretton et al., 2015)","plainTextFormattedCitation":"(Stretton et al., 2015)","previouslyFormattedCitation":"(Stretton et al., 2015)"},"properties":{"noteIndex":0},"schema":"https://github.com/citation-style-language/schema/raw/master/csl-citation.json"}</w:instrText>
      </w:r>
      <w:r w:rsidR="006A3BCD">
        <w:fldChar w:fldCharType="separate"/>
      </w:r>
      <w:r w:rsidR="006A3BCD" w:rsidRPr="006A3BCD">
        <w:rPr>
          <w:noProof/>
        </w:rPr>
        <w:t>(Stretton et al., 2015)</w:t>
      </w:r>
      <w:r w:rsidR="006A3BCD">
        <w:fldChar w:fldCharType="end"/>
      </w:r>
      <w:r>
        <w:t xml:space="preserve">. And, in order to have a better idea of which of these phosphorylation target sites are present in our model of study </w:t>
      </w:r>
      <w:r>
        <w:rPr>
          <w:i/>
        </w:rPr>
        <w:t>A. thaliana</w:t>
      </w:r>
      <w:r>
        <w:t>, we first need to assess a good phylogenetic reconstruction of the TORC components.</w:t>
      </w:r>
    </w:p>
    <w:p w14:paraId="1AF17654" w14:textId="37ADF00C" w:rsidR="007D6CA6" w:rsidRDefault="001F4AC3">
      <w:pPr>
        <w:spacing w:line="240" w:lineRule="auto"/>
      </w:pPr>
      <w:r>
        <w:lastRenderedPageBreak/>
        <w:t xml:space="preserve">One of the main problems when assessing phylogenetic reconstruction of TORC components is that there is more than one database of homolog proteins, some of them are curated databases and some of them are only computational predictions. The more curated they are, the less plant sequences are represented in the database. In this work we try to assess four different data sources for homolog proteins and evaluate which one of them is the most informative for us to use in a phosphorylation sites/domains conservation analysis in order to obtain candidate regulation sites for TORC in </w:t>
      </w:r>
      <w:r>
        <w:rPr>
          <w:i/>
        </w:rPr>
        <w:t>A. thaliana</w:t>
      </w:r>
      <w:r>
        <w:t>.</w:t>
      </w:r>
    </w:p>
    <w:p w14:paraId="3C552B10" w14:textId="77777777" w:rsidR="007D6CA6" w:rsidRDefault="001F4AC3">
      <w:pPr>
        <w:spacing w:line="240" w:lineRule="auto"/>
        <w:rPr>
          <w:b/>
        </w:rPr>
      </w:pPr>
      <w:r>
        <w:br/>
      </w:r>
      <w:r>
        <w:rPr>
          <w:b/>
        </w:rPr>
        <w:t>Materials and methods</w:t>
      </w:r>
    </w:p>
    <w:p w14:paraId="2A61E7A5" w14:textId="77777777" w:rsidR="007D6CA6" w:rsidRPr="00883E40" w:rsidRDefault="001F4AC3">
      <w:pPr>
        <w:spacing w:line="240" w:lineRule="auto"/>
        <w:rPr>
          <w:u w:val="single"/>
        </w:rPr>
      </w:pPr>
      <w:r w:rsidRPr="00883E40">
        <w:rPr>
          <w:u w:val="single"/>
        </w:rPr>
        <w:t>Dataset</w:t>
      </w:r>
    </w:p>
    <w:p w14:paraId="09006ED3" w14:textId="77777777" w:rsidR="007D6CA6" w:rsidRDefault="001F4AC3">
      <w:pPr>
        <w:spacing w:line="240" w:lineRule="auto"/>
      </w:pPr>
      <w:r>
        <w:t>Protein sequence for RAPTOR1B (AT3G08850.1), TOR (AT1G50030.1) and LST8-1 (AT3G18140.1) were retrieved from The Arabidopsis Information Resource (TAIR, www.arabidopsis.org). Four different sets of homolog proteins for each accession were obtained by using the following procedures:</w:t>
      </w:r>
    </w:p>
    <w:p w14:paraId="70A84BDF" w14:textId="77777777" w:rsidR="007D6CA6" w:rsidRDefault="001F4AC3">
      <w:pPr>
        <w:numPr>
          <w:ilvl w:val="0"/>
          <w:numId w:val="1"/>
        </w:numPr>
        <w:pBdr>
          <w:top w:val="nil"/>
          <w:left w:val="nil"/>
          <w:bottom w:val="nil"/>
          <w:right w:val="nil"/>
          <w:between w:val="nil"/>
        </w:pBdr>
        <w:spacing w:after="0" w:line="240" w:lineRule="auto"/>
      </w:pPr>
      <w:r>
        <w:rPr>
          <w:color w:val="000000"/>
        </w:rPr>
        <w:t xml:space="preserve">The first homolog proteins list was obtained from the National Center for Biotechnology Information (NCBI) </w:t>
      </w:r>
      <w:proofErr w:type="spellStart"/>
      <w:r>
        <w:rPr>
          <w:color w:val="000000"/>
        </w:rPr>
        <w:t>HomoloGene</w:t>
      </w:r>
      <w:proofErr w:type="spellEnd"/>
      <w:r>
        <w:rPr>
          <w:color w:val="000000"/>
        </w:rPr>
        <w:t xml:space="preserve"> website (</w:t>
      </w:r>
      <w:hyperlink r:id="rId8">
        <w:r>
          <w:rPr>
            <w:color w:val="000000"/>
            <w:u w:val="single"/>
          </w:rPr>
          <w:t>https://www.ncbi.nlm.nih.gov/homologene/</w:t>
        </w:r>
      </w:hyperlink>
      <w:r>
        <w:rPr>
          <w:color w:val="000000"/>
        </w:rPr>
        <w:t>).</w:t>
      </w:r>
    </w:p>
    <w:p w14:paraId="0373A533" w14:textId="3E6B2BA9" w:rsidR="007D6CA6" w:rsidRDefault="001F4AC3">
      <w:pPr>
        <w:numPr>
          <w:ilvl w:val="0"/>
          <w:numId w:val="1"/>
        </w:numPr>
        <w:pBdr>
          <w:top w:val="nil"/>
          <w:left w:val="nil"/>
          <w:bottom w:val="nil"/>
          <w:right w:val="nil"/>
          <w:between w:val="nil"/>
        </w:pBdr>
        <w:spacing w:after="0" w:line="240" w:lineRule="auto"/>
      </w:pPr>
      <w:r>
        <w:rPr>
          <w:color w:val="000000"/>
        </w:rPr>
        <w:t xml:space="preserve">The second list of homolog proteins was obtained by using the Basic Local Alignment Search Tool (BLAST, </w:t>
      </w:r>
      <w:r w:rsidR="006A3BCD">
        <w:rPr>
          <w:color w:val="000000"/>
        </w:rPr>
        <w:fldChar w:fldCharType="begin" w:fldLock="1"/>
      </w:r>
      <w:r w:rsidR="006A3BCD">
        <w:rPr>
          <w:color w:val="000000"/>
        </w:rPr>
        <w:instrText>ADDIN CSL_CITATION {"citationItems":[{"id":"ITEM-1","itemData":{"DOI":"10.1016/S0022-2836(05)80360-2","ISSN":"0022-2836","abstract":"A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Biology","id":"ITEM-1","issue":"3","issued":{"date-parts":[["1990","10","5"]]},"page":"403-410","publisher":"Academic Press","title":"Basic local alignment search tool","type":"article-journal","volume":"215"},"uris":["http://www.mendeley.com/documents/?uuid=b94e49a7-30ad-3ee2-b920-cddd955690bf"]}],"mendeley":{"formattedCitation":"(Altschul et al., 1990)","plainTextFormattedCitation":"(Altschul et al., 1990)","previouslyFormattedCitation":"(Altschul et al., 1990)"},"properties":{"noteIndex":0},"schema":"https://github.com/citation-style-language/schema/raw/master/csl-citation.json"}</w:instrText>
      </w:r>
      <w:r w:rsidR="006A3BCD">
        <w:rPr>
          <w:color w:val="000000"/>
        </w:rPr>
        <w:fldChar w:fldCharType="separate"/>
      </w:r>
      <w:r w:rsidR="006A3BCD" w:rsidRPr="006A3BCD">
        <w:rPr>
          <w:noProof/>
          <w:color w:val="000000"/>
        </w:rPr>
        <w:t>(Altschul et al., 1990)</w:t>
      </w:r>
      <w:r w:rsidR="006A3BCD">
        <w:rPr>
          <w:color w:val="000000"/>
        </w:rPr>
        <w:fldChar w:fldCharType="end"/>
      </w:r>
      <w:r>
        <w:rPr>
          <w:color w:val="000000"/>
        </w:rPr>
        <w:t xml:space="preserve"> with default settings and retrieving the top 100 best scoring hits for each of the three proteins. The search was performed </w:t>
      </w:r>
      <w:r w:rsidR="00487702">
        <w:rPr>
          <w:color w:val="000000"/>
        </w:rPr>
        <w:t xml:space="preserve">using </w:t>
      </w:r>
      <w:proofErr w:type="spellStart"/>
      <w:r w:rsidR="00487702">
        <w:rPr>
          <w:color w:val="000000"/>
        </w:rPr>
        <w:t>blastp</w:t>
      </w:r>
      <w:proofErr w:type="spellEnd"/>
      <w:r w:rsidR="00487702">
        <w:rPr>
          <w:color w:val="000000"/>
        </w:rPr>
        <w:t xml:space="preserve"> </w:t>
      </w:r>
      <w:r>
        <w:rPr>
          <w:color w:val="000000"/>
        </w:rPr>
        <w:t>against the “</w:t>
      </w:r>
      <w:proofErr w:type="spellStart"/>
      <w:r>
        <w:rPr>
          <w:color w:val="000000"/>
        </w:rPr>
        <w:t>refseq_proteins</w:t>
      </w:r>
      <w:proofErr w:type="spellEnd"/>
      <w:r>
        <w:rPr>
          <w:color w:val="000000"/>
        </w:rPr>
        <w:t xml:space="preserve">” database and </w:t>
      </w:r>
      <w:proofErr w:type="spellStart"/>
      <w:r>
        <w:rPr>
          <w:color w:val="000000"/>
        </w:rPr>
        <w:t>viridiplantae</w:t>
      </w:r>
      <w:proofErr w:type="spellEnd"/>
      <w:r>
        <w:rPr>
          <w:color w:val="000000"/>
        </w:rPr>
        <w:t xml:space="preserve"> organism filter (taxid:33090).</w:t>
      </w:r>
    </w:p>
    <w:p w14:paraId="06953A52" w14:textId="5017E382" w:rsidR="007D6CA6" w:rsidRDefault="001F4AC3">
      <w:pPr>
        <w:numPr>
          <w:ilvl w:val="0"/>
          <w:numId w:val="1"/>
        </w:numPr>
        <w:pBdr>
          <w:top w:val="nil"/>
          <w:left w:val="nil"/>
          <w:bottom w:val="nil"/>
          <w:right w:val="nil"/>
          <w:between w:val="nil"/>
        </w:pBdr>
        <w:spacing w:after="0" w:line="240" w:lineRule="auto"/>
      </w:pPr>
      <w:r>
        <w:rPr>
          <w:color w:val="000000"/>
        </w:rPr>
        <w:t xml:space="preserve">The third list was obtained from the </w:t>
      </w:r>
      <w:proofErr w:type="spellStart"/>
      <w:r>
        <w:rPr>
          <w:color w:val="000000"/>
        </w:rPr>
        <w:t>Compara</w:t>
      </w:r>
      <w:proofErr w:type="spellEnd"/>
      <w:r>
        <w:rPr>
          <w:color w:val="000000"/>
        </w:rPr>
        <w:t xml:space="preserve"> Database at the ENSEMBL Plants website (</w:t>
      </w:r>
      <w:hyperlink r:id="rId9">
        <w:r>
          <w:rPr>
            <w:color w:val="000000"/>
            <w:u w:val="single"/>
          </w:rPr>
          <w:t>http://plants.ensembl.org/info/website/ftp/index.html</w:t>
        </w:r>
      </w:hyperlink>
      <w:r>
        <w:rPr>
          <w:color w:val="000000"/>
        </w:rPr>
        <w:t xml:space="preserve">, </w:t>
      </w:r>
      <w:r w:rsidR="006A3BCD">
        <w:rPr>
          <w:color w:val="000000"/>
        </w:rPr>
        <w:fldChar w:fldCharType="begin" w:fldLock="1"/>
      </w:r>
      <w:r w:rsidR="006A3BCD">
        <w:rPr>
          <w:color w:val="000000"/>
        </w:rPr>
        <w:instrText>ADDIN CSL_CITATION {"citationItems":[{"id":"ITEM-1","itemData":{"DOI":"10.1093/nar/gkx1011","ISSN":"0305-1048","author":[{"dropping-particle":"","family":"Kersey","given":"Paul Julian","non-dropping-particle":"","parse-names":false,"suffix":""},{"dropping-particle":"","family":"Allen","given":"James E","non-dropping-particle":"","parse-names":false,"suffix":""},{"dropping-particle":"","family":"Allot","given":"Alexis","non-dropping-particle":"","parse-names":false,"suffix":""},{"dropping-particle":"","family":"Barba","given":"Matthieu","non-dropping-particle":"","parse-names":false,"suffix":""},{"dropping-particle":"","family":"Boddu","given":"Sanjay","non-dropping-particle":"","parse-names":false,"suffix":""},{"dropping-particle":"","family":"Bolt","given":"Bruce J","non-dropping-particle":"","parse-names":false,"suffix":""},{"dropping-particle":"","family":"Carvalho-Silva","given":"Denise","non-dropping-particle":"","parse-names":false,"suffix":""},{"dropping-particle":"","family":"Christensen","given":"Mikkel","non-dropping-particle":"","parse-names":false,"suffix":""},{"dropping-particle":"","family":"Davis","given":"Paul","non-dropping-particle":"","parse-names":false,"suffix":""},{"dropping-particle":"","family":"Grabmueller","given":"Christoph","non-dropping-particle":"","parse-names":false,"suffix":""},{"dropping-particle":"","family":"Kumar","given":"Navin","non-dropping-particle":"","parse-names":false,"suffix":""},{"dropping-particle":"","family":"Liu","given":"Zicheng","non-dropping-particle":"","parse-names":false,"suffix":""},{"dropping-particle":"","family":"Maurel","given":"Thomas","non-dropping-particle":"","parse-names":false,"suffix":""},{"dropping-particle":"","family":"Moore","given":"Ben","non-dropping-particle":"","parse-names":false,"suffix":""},{"dropping-particle":"","family":"McDowall","given":"Mark D","non-dropping-particle":"","parse-names":false,"suffix":""},{"dropping-particle":"","family":"Maheswari","given":"Uma","non-dropping-particle":"","parse-names":false,"suffix":""},{"dropping-particle":"","family":"Naamati","given":"Guy","non-dropping-particle":"","parse-names":false,"suffix":""},{"dropping-particle":"","family":"Newman","given":"Victoria","non-dropping-particle":"","parse-names":false,"suffix":""},{"dropping-particle":"","family":"Ong","given":"Chuang Kee","non-dropping-particle":"","parse-names":false,"suffix":""},{"dropping-particle":"","family":"Paulini","given":"Michael","non-dropping-particle":"","parse-names":false,"suffix":""},{"dropping-particle":"","family":"Pedro","given":"Helder","non-dropping-particle":"","parse-names":false,"suffix":""},{"dropping-particle":"","family":"Perry","given":"Emily","non-dropping-particle":"","parse-names":false,"suffix":""},{"dropping-particle":"","family":"Russell","given":"Matthew","non-dropping-particle":"","parse-names":false,"suffix":""},{"dropping-particle":"","family":"Sparrow","given":"Helen","non-dropping-particle":"","parse-names":false,"suffix":""},{"dropping-particle":"","family":"Tapanari","given":"Electra","non-dropping-particle":"","parse-names":false,"suffix":""},{"dropping-particle":"","family":"Taylor","given":"Kieron","non-dropping-particle":"","parse-names":false,"suffix":""},{"dropping-particle":"","family":"Vullo","given":"Alessandro","non-dropping-particle":"","parse-names":false,"suffix":""},{"dropping-particle":"","family":"Williams","given":"Gareth","non-dropping-particle":"","parse-names":false,"suffix":""},{"dropping-particle":"","family":"Zadissia","given":"Amonida","non-dropping-particle":"","parse-names":false,"suffix":""},{"dropping-particle":"","family":"Olson","given":"Andrew","non-dropping-particle":"","parse-names":false,"suffix":""},{"dropping-particle":"","family":"Stein","given":"Joshua","non-dropping-particle":"","parse-names":false,"suffix":""},{"dropping-particle":"","family":"Wei","given":"Sharon","non-dropping-particle":"","parse-names":false,"suffix":""},{"dropping-particle":"","family":"Tello-Ruiz","given":"Marcela","non-dropping-particle":"","parse-names":false,"suffix":""},{"dropping-particle":"","family":"Ware","given":"Doreen","non-dropping-particle":"","parse-names":false,"suffix":""},{"dropping-particle":"","family":"Luciani","given":"Aurelien","non-dropping-particle":"","parse-names":false,"suffix":""},{"dropping-particle":"","family":"Potter","given":"Simon","non-dropping-particle":"","parse-names":false,"suffix":""},{"dropping-particle":"","family":"Finn","given":"Robert D","non-dropping-particle":"","parse-names":false,"suffix":""},{"dropping-particle":"","family":"Urban","given":"Martin","non-dropping-particle":"","parse-names":false,"suffix":""},{"dropping-particle":"","family":"Hammond-Kosack","given":"Kim E","non-dropping-particle":"","parse-names":false,"suffix":""},{"dropping-particle":"","family":"Bolser","given":"Dan M","non-dropping-particle":"","parse-names":false,"suffix":""},{"dropping-particle":"","family":"De Silva","given":"Nishadi","non-dropping-particle":"","parse-names":false,"suffix":""},{"dropping-particle":"","family":"Howe","given":"Kevin L","non-dropping-particle":"","parse-names":false,"suffix":""},{"dropping-particle":"","family":"Langridge","given":"Nicholas","non-dropping-particle":"","parse-names":false,"suffix":""},{"dropping-particle":"","family":"Maslen","given":"Gareth","non-dropping-particle":"","parse-names":false,"suffix":""},{"dropping-particle":"","family":"Staines","given":"Daniel Michael","non-dropping-particle":"","parse-names":false,"suffix":""},{"dropping-particle":"","family":"Yates","given":"Andrew","non-dropping-particle":"","parse-names":false,"suffix":""}],"container-title":"Nucleic Acids Research","id":"ITEM-1","issue":"D1","issued":{"date-parts":[["2018","1","4"]]},"page":"D802-D808","publisher":"Narnia","title":"Ensembl Genomes 2018: an integrated omics infrastructure for non-vertebrate species","type":"article-journal","volume":"46"},"uris":["http://www.mendeley.com/documents/?uuid=5c8a467a-404d-3e28-b9fe-a1fa52c1da7f"]}],"mendeley":{"formattedCitation":"(Kersey et al., 2018)","plainTextFormattedCitation":"(Kersey et al., 2018)","previouslyFormattedCitation":"(Kersey et al., 2018)"},"properties":{"noteIndex":0},"schema":"https://github.com/citation-style-language/schema/raw/master/csl-citation.json"}</w:instrText>
      </w:r>
      <w:r w:rsidR="006A3BCD">
        <w:rPr>
          <w:color w:val="000000"/>
        </w:rPr>
        <w:fldChar w:fldCharType="separate"/>
      </w:r>
      <w:r w:rsidR="006A3BCD" w:rsidRPr="006A3BCD">
        <w:rPr>
          <w:noProof/>
          <w:color w:val="000000"/>
        </w:rPr>
        <w:t>(Kersey et al., 2018)</w:t>
      </w:r>
      <w:r w:rsidR="006A3BCD">
        <w:rPr>
          <w:color w:val="000000"/>
        </w:rPr>
        <w:fldChar w:fldCharType="end"/>
      </w:r>
      <w:r w:rsidR="006A3BCD">
        <w:rPr>
          <w:color w:val="000000"/>
        </w:rPr>
        <w:t>.</w:t>
      </w:r>
    </w:p>
    <w:p w14:paraId="25EB1663" w14:textId="2CCCF8D4" w:rsidR="007D6CA6" w:rsidRDefault="001F4AC3">
      <w:pPr>
        <w:numPr>
          <w:ilvl w:val="0"/>
          <w:numId w:val="1"/>
        </w:numPr>
        <w:pBdr>
          <w:top w:val="nil"/>
          <w:left w:val="nil"/>
          <w:bottom w:val="nil"/>
          <w:right w:val="nil"/>
          <w:between w:val="nil"/>
        </w:pBdr>
        <w:spacing w:line="240" w:lineRule="auto"/>
      </w:pPr>
      <w:r>
        <w:rPr>
          <w:color w:val="000000"/>
        </w:rPr>
        <w:t xml:space="preserve">The final list of homologs was obtained from </w:t>
      </w:r>
      <w:proofErr w:type="spellStart"/>
      <w:r>
        <w:rPr>
          <w:color w:val="000000"/>
        </w:rPr>
        <w:t>Phytozome</w:t>
      </w:r>
      <w:proofErr w:type="spellEnd"/>
      <w:r>
        <w:rPr>
          <w:color w:val="000000"/>
        </w:rPr>
        <w:t xml:space="preserve"> version 12.1 (</w:t>
      </w:r>
      <w:hyperlink r:id="rId10">
        <w:r>
          <w:rPr>
            <w:color w:val="000000"/>
            <w:u w:val="single"/>
          </w:rPr>
          <w:t>https://phytozome.jgi.doe.gov</w:t>
        </w:r>
      </w:hyperlink>
      <w:r>
        <w:rPr>
          <w:color w:val="000000"/>
        </w:rPr>
        <w:t xml:space="preserve">, </w:t>
      </w:r>
      <w:r w:rsidR="006A3BCD">
        <w:rPr>
          <w:color w:val="000000"/>
        </w:rPr>
        <w:fldChar w:fldCharType="begin" w:fldLock="1"/>
      </w:r>
      <w:r w:rsidR="006A3BCD">
        <w:rPr>
          <w:color w:val="000000"/>
        </w:rPr>
        <w:instrText>ADDIN CSL_CITATION {"citationItems":[{"id":"ITEM-1","itemData":{"DOI":"10.1093/nar/gkr944","ISSN":"1362-4962","PMID":"22110026","abstract":"The number of sequenced plant genomes and associated genomic resources is growing rapidly with the advent of both an increased focus on plant genomics from funding agencies, and the application of inexpensive next generation sequencing. To interact with this increasing body of data, we have developed Phytozome (http://www.phytozome.net), a comparative hub for plant genome and gene family data and analysis. Phytozome provides a view of the evolutionary history of every plant gene at the level of sequence, gene structure, gene family and genome organization, while at the same time providing access to the sequences and functional annotations of a growing number (currently 25) of complete plant genomes, including all the land plants and selected algae sequenced at the Joint Genome Institute, as well as selected species sequenced elsewhere. Through a comprehensive plant genome database and web portal, these data and analyses are available to the broader plant science research community, providing powerful comparative genomics tools that help to link model systems with other plants of economic and ecological importance.","author":[{"dropping-particle":"","family":"Goodstein","given":"David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research","id":"ITEM-1","issue":"Database issue","issued":{"date-parts":[["2012","1"]]},"page":"D1178-86","publisher":"Oxford University Press","title":"Phytozome: a comparative platform for green plant genomics.","type":"article-journal","volume":"40"},"uris":["http://www.mendeley.com/documents/?uuid=880609c7-3b9a-3059-9a03-f900ceac78ea"]}],"mendeley":{"formattedCitation":"(Goodstein et al., 2012)","plainTextFormattedCitation":"(Goodstein et al., 2012)","previouslyFormattedCitation":"(Goodstein et al., 2012)"},"properties":{"noteIndex":0},"schema":"https://github.com/citation-style-language/schema/raw/master/csl-citation.json"}</w:instrText>
      </w:r>
      <w:r w:rsidR="006A3BCD">
        <w:rPr>
          <w:color w:val="000000"/>
        </w:rPr>
        <w:fldChar w:fldCharType="separate"/>
      </w:r>
      <w:r w:rsidR="006A3BCD" w:rsidRPr="006A3BCD">
        <w:rPr>
          <w:noProof/>
          <w:color w:val="000000"/>
        </w:rPr>
        <w:t>(Goodstein et al., 2012)</w:t>
      </w:r>
      <w:r w:rsidR="006A3BCD">
        <w:rPr>
          <w:color w:val="000000"/>
        </w:rPr>
        <w:fldChar w:fldCharType="end"/>
      </w:r>
      <w:r>
        <w:rPr>
          <w:color w:val="000000"/>
        </w:rPr>
        <w:t xml:space="preserve">) and using the Araport11 annotation for </w:t>
      </w:r>
      <w:r>
        <w:rPr>
          <w:i/>
          <w:color w:val="000000"/>
        </w:rPr>
        <w:t>Arabidopsis thaliana</w:t>
      </w:r>
      <w:r>
        <w:rPr>
          <w:color w:val="000000"/>
        </w:rPr>
        <w:t xml:space="preserve"> </w:t>
      </w:r>
      <w:r w:rsidR="006A3BCD">
        <w:rPr>
          <w:color w:val="000000"/>
        </w:rPr>
        <w:fldChar w:fldCharType="begin" w:fldLock="1"/>
      </w:r>
      <w:r w:rsidR="006A3BCD">
        <w:rPr>
          <w:color w:val="000000"/>
        </w:rPr>
        <w:instrText>ADDIN CSL_CITATION {"citationItems":[{"id":"ITEM-1","itemData":{"DOI":"10.1111/tpj.13415","ISSN":"09607412","author":[{"dropping-particle":"","family":"Cheng","given":"Chia-Yi","non-dropping-particle":"","parse-names":false,"suffix":""},{"dropping-particle":"","family":"Krishnakumar","given":"Vivek","non-dropping-particle":"","parse-names":false,"suffix":""},{"dropping-particle":"","family":"Chan","given":"Agnes P.","non-dropping-particle":"","parse-names":false,"suffix":""},{"dropping-particle":"","family":"Thibaud-Nissen","given":"Françoise","non-dropping-particle":"","parse-names":false,"suffix":""},{"dropping-particle":"","family":"Schobel","given":"Seth","non-dropping-particle":"","parse-names":false,"suffix":""},{"dropping-particle":"","family":"Town","given":"Christopher D.","non-dropping-particle":"","parse-names":false,"suffix":""}],"container-title":"The Plant Journal","id":"ITEM-1","issue":"4","issued":{"date-parts":[["2017","2","1"]]},"page":"789-804","publisher":"John Wiley &amp; Sons, Ltd (10.1111)","title":"Araport11: a complete reannotation of the &lt;i&gt;Arabidopsis thaliana&lt;/i&gt; reference genome","type":"article-journal","volume":"89"},"uris":["http://www.mendeley.com/documents/?uuid=e0725769-fc7f-35b3-940b-f908465dadee"]}],"mendeley":{"formattedCitation":"(Cheng et al., 2017)","plainTextFormattedCitation":"(Cheng et al., 2017)","previouslyFormattedCitation":"(Cheng et al., 2017)"},"properties":{"noteIndex":0},"schema":"https://github.com/citation-style-language/schema/raw/master/csl-citation.json"}</w:instrText>
      </w:r>
      <w:r w:rsidR="006A3BCD">
        <w:rPr>
          <w:color w:val="000000"/>
        </w:rPr>
        <w:fldChar w:fldCharType="separate"/>
      </w:r>
      <w:r w:rsidR="006A3BCD" w:rsidRPr="006A3BCD">
        <w:rPr>
          <w:noProof/>
          <w:color w:val="000000"/>
        </w:rPr>
        <w:t>(Cheng et al., 2017)</w:t>
      </w:r>
      <w:r w:rsidR="006A3BCD">
        <w:rPr>
          <w:color w:val="000000"/>
        </w:rPr>
        <w:fldChar w:fldCharType="end"/>
      </w:r>
      <w:r>
        <w:rPr>
          <w:color w:val="000000"/>
        </w:rPr>
        <w:t>.</w:t>
      </w:r>
    </w:p>
    <w:p w14:paraId="46C68917" w14:textId="77777777" w:rsidR="007D6CA6" w:rsidRDefault="001F4AC3">
      <w:pPr>
        <w:spacing w:line="240" w:lineRule="auto"/>
      </w:pPr>
      <w:r>
        <w:t>Each dataset was retrieved in FASTA format.</w:t>
      </w:r>
    </w:p>
    <w:p w14:paraId="498608E1" w14:textId="77777777" w:rsidR="007D6CA6" w:rsidRPr="00883E40" w:rsidRDefault="001F4AC3">
      <w:pPr>
        <w:spacing w:line="240" w:lineRule="auto"/>
        <w:rPr>
          <w:u w:val="single"/>
        </w:rPr>
      </w:pPr>
      <w:r w:rsidRPr="00883E40">
        <w:rPr>
          <w:u w:val="single"/>
        </w:rPr>
        <w:t>Data analysis</w:t>
      </w:r>
    </w:p>
    <w:p w14:paraId="360F6B31" w14:textId="3D987BF8" w:rsidR="007D6CA6" w:rsidRDefault="001F4AC3">
      <w:pPr>
        <w:spacing w:line="240" w:lineRule="auto"/>
      </w:pPr>
      <w:r>
        <w:t xml:space="preserve">Multiple sequence alignment (MSA) of each dataset was performed using MAFFT software version 7.123b </w:t>
      </w:r>
      <w:r w:rsidR="006A3BCD">
        <w:fldChar w:fldCharType="begin" w:fldLock="1"/>
      </w:r>
      <w:r w:rsidR="006A3BCD">
        <w:instrText>ADDIN CSL_CITATION {"citationItems":[{"id":"ITEM-1","itemData":{"DOI":"10.1093/molbev/mst010","ISSN":"0737-4038","author":[{"dropping-particle":"","family":"Katoh","given":"K.","non-dropping-particle":"","parse-names":false,"suffix":""},{"dropping-particle":"","family":"Standley","given":"D. M.","non-dropping-particle":"","parse-names":false,"suffix":""}],"container-title":"Molecular Biology and Evolution","id":"ITEM-1","issue":"4","issued":{"date-parts":[["2013","4","1"]]},"page":"772-780","publisher":"Narnia","title":"MAFFT Multiple Sequence Alignment Software Version 7: Improvements in Performance and Usability","type":"article-journal","volume":"30"},"uris":["http://www.mendeley.com/documents/?uuid=24c4915f-6bb2-3253-8bc9-2323a18b2f05"]}],"mendeley":{"formattedCitation":"(Katoh and Standley, 2013)","plainTextFormattedCitation":"(Katoh and Standley, 2013)","previouslyFormattedCitation":"(Katoh and Standley, 2013)"},"properties":{"noteIndex":0},"schema":"https://github.com/citation-style-language/schema/raw/master/csl-citation.json"}</w:instrText>
      </w:r>
      <w:r w:rsidR="006A3BCD">
        <w:fldChar w:fldCharType="separate"/>
      </w:r>
      <w:r w:rsidR="006A3BCD" w:rsidRPr="006A3BCD">
        <w:rPr>
          <w:noProof/>
        </w:rPr>
        <w:t>(Katoh and Standley, 2013)</w:t>
      </w:r>
      <w:r w:rsidR="006A3BCD">
        <w:fldChar w:fldCharType="end"/>
      </w:r>
      <w:r>
        <w:t xml:space="preserve"> with the `--auto` argument.</w:t>
      </w:r>
    </w:p>
    <w:p w14:paraId="08900D46" w14:textId="445833F0" w:rsidR="007D6CA6" w:rsidRDefault="001F4AC3">
      <w:pPr>
        <w:spacing w:line="240" w:lineRule="auto"/>
      </w:pPr>
      <w:r>
        <w:t xml:space="preserve">Phylogenetic analysis of each dataset was performed on the CIPRES Science Gateway server version 3.3 (Miller et al., 2010). Maximum-likelihood phylogenetic trees were constructed using </w:t>
      </w:r>
      <w:proofErr w:type="spellStart"/>
      <w:r>
        <w:t>RaxML</w:t>
      </w:r>
      <w:proofErr w:type="spellEnd"/>
      <w:r>
        <w:t xml:space="preserve"> version 8.2.10 (Stamatakis, 2014) using `-N </w:t>
      </w:r>
      <w:proofErr w:type="spellStart"/>
      <w:r>
        <w:t>autoMRE</w:t>
      </w:r>
      <w:proofErr w:type="spellEnd"/>
      <w:r>
        <w:t xml:space="preserve">` argument for bootstrap. Each tree was constructed using either BLOSUM62 </w:t>
      </w:r>
      <w:r w:rsidR="006A3BCD">
        <w:fldChar w:fldCharType="begin" w:fldLock="1"/>
      </w:r>
      <w:r w:rsidR="006A3BCD">
        <w:instrText>ADDIN CSL_CITATION {"citationItems":[{"id":"ITEM-1","itemData":{"DOI":"10.1073/PNAS.89.22.10915","ISSN":"0027-8424","PMID":"1438297","abstract":"Methods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groups.","author":[{"dropping-particle":"","family":"Henikoff","given":"S","non-dropping-particle":"","parse-names":false,"suffix":""},{"dropping-particle":"","family":"Henikoff","given":"J G","non-dropping-particle":"","parse-names":false,"suffix":""}],"container-title":"Proceedings of the National Academy of Sciences of the United States of America","id":"ITEM-1","issue":"22","issued":{"date-parts":[["1992","11","15"]]},"page":"10915-9","publisher":"National Academy of Sciences","title":"Amino acid substitution matrices from protein blocks.","type":"article-journal","volume":"89"},"uris":["http://www.mendeley.com/documents/?uuid=1ed9a841-825d-311b-b000-eb6f1407e17a"]}],"mendeley":{"formattedCitation":"(Henikoff and Henikoff, 1992)","plainTextFormattedCitation":"(Henikoff and Henikoff, 1992)","previouslyFormattedCitation":"(Henikoff and Henikoff, 1992)"},"properties":{"noteIndex":0},"schema":"https://github.com/citation-style-language/schema/raw/master/csl-citation.json"}</w:instrText>
      </w:r>
      <w:r w:rsidR="006A3BCD">
        <w:fldChar w:fldCharType="separate"/>
      </w:r>
      <w:r w:rsidR="006A3BCD" w:rsidRPr="006A3BCD">
        <w:rPr>
          <w:noProof/>
        </w:rPr>
        <w:t>(Henikoff and Henikoff, 1992)</w:t>
      </w:r>
      <w:r w:rsidR="006A3BCD">
        <w:fldChar w:fldCharType="end"/>
      </w:r>
      <w:r>
        <w:t xml:space="preserve"> or LG </w:t>
      </w:r>
      <w:r w:rsidR="006A3BCD">
        <w:fldChar w:fldCharType="begin" w:fldLock="1"/>
      </w:r>
      <w:r w:rsidR="006A3BCD">
        <w:instrText>ADDIN CSL_CITATION {"citationItems":[{"id":"ITEM-1","itemData":{"DOI":"10.1093/molbev/msn067","ISSN":"0737-4038","author":[{"dropping-particle":"","family":"Le","given":"S. Q.","non-dropping-particle":"","parse-names":false,"suffix":""},{"dropping-particle":"","family":"Gascuel","given":"O.","non-dropping-particle":"","parse-names":false,"suffix":""}],"container-title":"Molecular Biology and Evolution","id":"ITEM-1","issue":"7","issued":{"date-parts":[["2008","4","3"]]},"page":"1307-1320","publisher":"Narnia","title":"An Improved General Amino Acid Replacement Matrix","type":"article-journal","volume":"25"},"uris":["http://www.mendeley.com/documents/?uuid=f3a37c83-0201-3fad-bbf1-d868a5a98f14"]}],"mendeley":{"formattedCitation":"(Le and Gascuel, 2008)","plainTextFormattedCitation":"(Le and Gascuel, 2008)","previouslyFormattedCitation":"(Le and Gascuel, 2008)"},"properties":{"noteIndex":0},"schema":"https://github.com/citation-style-language/schema/raw/master/csl-citation.json"}</w:instrText>
      </w:r>
      <w:r w:rsidR="006A3BCD">
        <w:fldChar w:fldCharType="separate"/>
      </w:r>
      <w:r w:rsidR="006A3BCD" w:rsidRPr="006A3BCD">
        <w:rPr>
          <w:noProof/>
        </w:rPr>
        <w:t>(Le and Gascuel, 2008)</w:t>
      </w:r>
      <w:r w:rsidR="006A3BCD">
        <w:fldChar w:fldCharType="end"/>
      </w:r>
      <w:r>
        <w:t xml:space="preserve"> as the amino acid substitution model with empirical base frequencies (`+F` argument). Outgroups were selected as follows: For BLAST datasets the lowest blast scoring sequence was used as outgroup, for </w:t>
      </w:r>
      <w:proofErr w:type="spellStart"/>
      <w:r>
        <w:t>Phytozome</w:t>
      </w:r>
      <w:proofErr w:type="spellEnd"/>
      <w:r>
        <w:t xml:space="preserve"> datasets the sequence with lower homology score was used as outgroup, for ENSEMBL we used the provided tree to select the outgroup sequence. It was not possible to choose a good outgroup for the </w:t>
      </w:r>
      <w:proofErr w:type="spellStart"/>
      <w:r>
        <w:t>HomoloGene</w:t>
      </w:r>
      <w:proofErr w:type="spellEnd"/>
      <w:r>
        <w:t xml:space="preserve"> datasets.</w:t>
      </w:r>
    </w:p>
    <w:p w14:paraId="1959DB13" w14:textId="3E8619EF" w:rsidR="007D6CA6" w:rsidRDefault="001F4AC3">
      <w:pPr>
        <w:spacing w:line="240" w:lineRule="auto"/>
      </w:pPr>
      <w:r>
        <w:t xml:space="preserve">Optimized model parameters for each </w:t>
      </w:r>
      <w:proofErr w:type="spellStart"/>
      <w:r>
        <w:t>RaxML</w:t>
      </w:r>
      <w:proofErr w:type="spellEnd"/>
      <w:r>
        <w:t xml:space="preserve"> “</w:t>
      </w:r>
      <w:proofErr w:type="spellStart"/>
      <w:r>
        <w:t>bestTree</w:t>
      </w:r>
      <w:proofErr w:type="spellEnd"/>
      <w:r>
        <w:t xml:space="preserve">” were assessed using </w:t>
      </w:r>
      <w:proofErr w:type="spellStart"/>
      <w:r>
        <w:t>RaxML</w:t>
      </w:r>
      <w:proofErr w:type="spellEnd"/>
      <w:ins w:id="0" w:author="Montes-Serey, Christian F [PLP M]" w:date="2019-04-28T17:05:00Z">
        <w:r w:rsidR="00390516">
          <w:t>]</w:t>
        </w:r>
      </w:ins>
      <w:r>
        <w:t xml:space="preserve">-NG </w:t>
      </w:r>
      <w:r w:rsidR="006A3BCD">
        <w:fldChar w:fldCharType="begin" w:fldLock="1"/>
      </w:r>
      <w:r w:rsidR="00465973">
        <w:instrText>ADDIN CSL_CITATION {"citationItems":[{"id":"ITEM-1","itemData":{"DOI":"10.1101/447110","abstract":"Motivation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datasets.\n\nResults We present RAxML-NG, a from scratch re-implementation of the established greedy tree search algorithm of RAxML/ExaML. RAxML- NG offers improved accuracy, flexibility, speed, scalability, and usability. It compares favorably to IQ-Tree, an increasingly popular recent tool for ML-based phylogenetic inference. Finally, RAxML-NG introduces several new features, such as the detection of terraces in tree space and a the recently introduced transfer bootstrap support metric.\n\nAvailability The code is available under GNU GPL at &lt;https://github.com/amkozlov/raxml-ng.RAxML-NG&gt; web service (maintained by Vital- IT) is available at &lt;https://raxml-ng.vital-it.ch/&gt;.\n\nContact alexey.kozlov{at}h-its.org","author":[{"dropping-particle":"","family":"Kozlov","given":"Alexey M.","non-dropping-particle":"","parse-names":false,"suffix":""},{"dropping-particle":"","family":"Darriba","given":"Diego","non-dropping-particle":"","parse-names":false,"suffix":""},{"dropping-particle":"","family":"Flouri","given":"Tomás","non-dropping-particle":"","parse-names":false,"suffix":""},{"dropping-particle":"","family":"Morel","given":"Benoit","non-dropping-particle":"","parse-names":false,"suffix":""},{"dropping-particle":"","family":"Stamatakis","given":"Alexandros","non-dropping-particle":"","parse-names":false,"suffix":""}],"container-title":"bioRxiv","id":"ITEM-1","issued":{"date-parts":[["2019","3","5"]]},"page":"447110","publisher":"Cold Spring Harbor Laboratory","title":"RAxML-NG: A fast, scalable, and user-friendly tool for maximum likelihood phylogenetic inference","type":"article-journal"},"uris":["http://www.mendeley.com/documents/?uuid=578b910d-ecd4-3383-9da8-72cd8cc70a7d"]}],"mendeley":{"formattedCitation":"(Kozlov et al., 2019)","plainTextFormattedCitation":"(Kozlov et al., 2019)","previouslyFormattedCitation":"(Kozlov et al., 2019)"},"properties":{"noteIndex":0},"schema":"https://github.com/citation-style-language/schema/raw/master/csl-citation.json"}</w:instrText>
      </w:r>
      <w:r w:rsidR="006A3BCD">
        <w:fldChar w:fldCharType="separate"/>
      </w:r>
      <w:r w:rsidR="006A3BCD" w:rsidRPr="006A3BCD">
        <w:rPr>
          <w:noProof/>
        </w:rPr>
        <w:t>(Kozlov et al., 2019)</w:t>
      </w:r>
      <w:r w:rsidR="006A3BCD">
        <w:fldChar w:fldCharType="end"/>
      </w:r>
      <w:r>
        <w:t xml:space="preserve"> with the `--evaluate` function.</w:t>
      </w:r>
    </w:p>
    <w:p w14:paraId="27361490" w14:textId="72DE26C1" w:rsidR="007D6CA6" w:rsidRDefault="001F4AC3">
      <w:pPr>
        <w:spacing w:line="240" w:lineRule="auto"/>
      </w:pPr>
      <w:r>
        <w:t xml:space="preserve">Resulting trees were visualized using </w:t>
      </w:r>
      <w:proofErr w:type="spellStart"/>
      <w:r>
        <w:t>FigTree</w:t>
      </w:r>
      <w:proofErr w:type="spellEnd"/>
      <w:r>
        <w:t xml:space="preserve"> version 1.4.4 (</w:t>
      </w:r>
      <w:hyperlink r:id="rId11" w:history="1">
        <w:r w:rsidR="00883E40" w:rsidRPr="00443C3E">
          <w:rPr>
            <w:rStyle w:val="Hyperlink"/>
          </w:rPr>
          <w:t>http://tree.bio.ed.ac.uk/software/figtree/</w:t>
        </w:r>
      </w:hyperlink>
      <w:r>
        <w:t>).</w:t>
      </w:r>
    </w:p>
    <w:p w14:paraId="1C89D809" w14:textId="68F23AB9" w:rsidR="00883E40" w:rsidRDefault="00883E40">
      <w:pPr>
        <w:spacing w:line="240" w:lineRule="auto"/>
      </w:pPr>
      <w:r>
        <w:t xml:space="preserve">Venn diagrams were made using </w:t>
      </w:r>
      <w:proofErr w:type="spellStart"/>
      <w:r>
        <w:t>InteractiVenn</w:t>
      </w:r>
      <w:proofErr w:type="spellEnd"/>
      <w:r>
        <w:t xml:space="preserve"> </w:t>
      </w:r>
      <w:r>
        <w:fldChar w:fldCharType="begin" w:fldLock="1"/>
      </w:r>
      <w:r w:rsidR="00061326">
        <w:instrText>ADDIN CSL_CITATION {"citationItems":[{"id":"ITEM-1","itemData":{"DOI":"10.1186/s12859-015-0611-3","ISSN":"1471-2105","abstract":"Set comparisons permeate a large number of data analysis workflows, in particular workflows in biological sciences. Venn diagrams are frequently employed for such analysis but current tools are limited. We have developed InteractiVenn, a more flexible tool for interacting with Venn diagrams including up to six sets. It offers a clean interface for Venn diagram construction and enables analysis of set unions while preserving the shape of the diagram. Set unions are useful to reveal differences and similarities among sets and may be guided in our tool by a tree or by a list of set unions. The tool also allows obtaining subsets’ elements, saving and loading sets for further analyses, and exporting the diagram in vector and image formats. InteractiVenn has been used to analyze two biological datasets, but it may serve set analysis in a broad range of domains. InteractiVenn allows set unions in Venn diagrams to be explored thoroughly, by consequence extending the ability to analyze combinations of sets with additional observations, yielded by novel interactions between joined sets. InteractiVenn is freely available online at: \n                    www.interactivenn.net\n                    \n                  .","author":[{"dropping-particle":"","family":"Heberle","given":"Henry","non-dropping-particle":"","parse-names":false,"suffix":""},{"dropping-particle":"","family":"Meirelles","given":"Gabriela Vaz","non-dropping-particle":"","parse-names":false,"suffix":""},{"dropping-particle":"","family":"Silva","given":"Felipe R","non-dropping-particle":"da","parse-names":false,"suffix":""},{"dropping-particle":"","family":"Telles","given":"Guilherme P","non-dropping-particle":"","parse-names":false,"suffix":""},{"dropping-particle":"","family":"Minghim","given":"Rosane","non-dropping-particle":"","parse-names":false,"suffix":""}],"container-title":"BMC Bioinformatics","id":"ITEM-1","issue":"1","issued":{"date-parts":[["2015","12","22"]]},"page":"169","publisher":"BioMed Central","title":"InteractiVenn: a web-based tool for the analysis of sets through Venn diagrams","type":"article-journal","volume":"16"},"uris":["http://www.mendeley.com/documents/?uuid=1cd8a3d7-fa04-3ad2-8e9b-a70bfa61eb73"]}],"mendeley":{"formattedCitation":"(Heberle et al., 2015)","plainTextFormattedCitation":"(Heberle et al., 2015)","previouslyFormattedCitation":"(Heberle et al., 2015)"},"properties":{"noteIndex":0},"schema":"https://github.com/citation-style-language/schema/raw/master/csl-citation.json"}</w:instrText>
      </w:r>
      <w:r>
        <w:fldChar w:fldCharType="separate"/>
      </w:r>
      <w:r w:rsidRPr="00883E40">
        <w:rPr>
          <w:noProof/>
        </w:rPr>
        <w:t>(Heberle et al., 2015)</w:t>
      </w:r>
      <w:r>
        <w:fldChar w:fldCharType="end"/>
      </w:r>
      <w:r>
        <w:t>.</w:t>
      </w:r>
    </w:p>
    <w:p w14:paraId="0A1A8ECD" w14:textId="77777777" w:rsidR="00183C6F" w:rsidRDefault="00183C6F">
      <w:pPr>
        <w:spacing w:line="240" w:lineRule="auto"/>
        <w:rPr>
          <w:b/>
        </w:rPr>
      </w:pPr>
    </w:p>
    <w:p w14:paraId="60BF95AD" w14:textId="32268073" w:rsidR="007D6CA6" w:rsidRDefault="001F4AC3">
      <w:pPr>
        <w:spacing w:line="240" w:lineRule="auto"/>
        <w:rPr>
          <w:b/>
        </w:rPr>
      </w:pPr>
      <w:bookmarkStart w:id="1" w:name="_GoBack"/>
      <w:bookmarkEnd w:id="1"/>
      <w:r>
        <w:rPr>
          <w:b/>
        </w:rPr>
        <w:lastRenderedPageBreak/>
        <w:t>Results</w:t>
      </w:r>
      <w:r>
        <w:rPr>
          <w:b/>
        </w:rPr>
        <w:t xml:space="preserve"> and Discussion</w:t>
      </w:r>
    </w:p>
    <w:p w14:paraId="30DE04FC" w14:textId="77777777" w:rsidR="007D6CA6" w:rsidRPr="00883E40" w:rsidRDefault="001F4AC3">
      <w:pPr>
        <w:spacing w:line="240" w:lineRule="auto"/>
        <w:rPr>
          <w:u w:val="single"/>
        </w:rPr>
      </w:pPr>
      <w:r w:rsidRPr="00883E40">
        <w:rPr>
          <w:u w:val="single"/>
        </w:rPr>
        <w:t>Different databases give different number of homolog sequences and species represented.</w:t>
      </w:r>
    </w:p>
    <w:p w14:paraId="50720A0B" w14:textId="77777777" w:rsidR="007D6CA6" w:rsidRDefault="001F4AC3">
      <w:pPr>
        <w:spacing w:line="240" w:lineRule="auto"/>
      </w:pPr>
      <w:r>
        <w:t xml:space="preserve">It was found that each queried database provided a different list of proteins when comparing the different datasets of homolog proteins for a specific protein. When searching for </w:t>
      </w:r>
      <w:r>
        <w:rPr>
          <w:i/>
        </w:rPr>
        <w:t>A. thaliana</w:t>
      </w:r>
      <w:r>
        <w:t xml:space="preserve"> RAPTOR1B protein homologs, using BLAST gave us 100 sequences from 52 different species, using </w:t>
      </w:r>
      <w:proofErr w:type="spellStart"/>
      <w:r>
        <w:t>HomoloGene</w:t>
      </w:r>
      <w:proofErr w:type="spellEnd"/>
      <w:r>
        <w:t xml:space="preserve"> gave us 21 sequences from 20 different species, querying from ENSEMBL Plants gave us 116 sequences from 62 different species and, using </w:t>
      </w:r>
      <w:proofErr w:type="spellStart"/>
      <w:r>
        <w:t>Phytozome</w:t>
      </w:r>
      <w:proofErr w:type="spellEnd"/>
      <w:r>
        <w:t xml:space="preserve"> information gave us 101 sequences from 60 different species. For TOR protein, BLAST gave us 100 sequences from 56 different species, </w:t>
      </w:r>
      <w:proofErr w:type="spellStart"/>
      <w:r>
        <w:t>HomoloGene</w:t>
      </w:r>
      <w:proofErr w:type="spellEnd"/>
      <w:r>
        <w:t xml:space="preserve"> gave 19 sequences from 19 species, ENSEMBL Plants gave us 98 sequences from 53 different species, and </w:t>
      </w:r>
      <w:proofErr w:type="spellStart"/>
      <w:r>
        <w:t>Phytozome</w:t>
      </w:r>
      <w:proofErr w:type="spellEnd"/>
      <w:r>
        <w:t xml:space="preserve"> gave us 101 sequences from 62 different species. LST8-1 query gave 100 sequences from 76 different species using BLAST, 20 sequences from 20 different species in </w:t>
      </w:r>
      <w:proofErr w:type="spellStart"/>
      <w:r>
        <w:t>HomoloGene</w:t>
      </w:r>
      <w:proofErr w:type="spellEnd"/>
      <w:r>
        <w:t xml:space="preserve">, 85 sequences from 62 different species using ENSEMBL Plants, and 101 sequences from 64 different species in </w:t>
      </w:r>
      <w:proofErr w:type="spellStart"/>
      <w:r>
        <w:t>Phytozome</w:t>
      </w:r>
      <w:proofErr w:type="spellEnd"/>
      <w:r>
        <w:t xml:space="preserve"> (Figure 1).</w:t>
      </w:r>
    </w:p>
    <w:p w14:paraId="41F82150" w14:textId="438BEF11" w:rsidR="007D6CA6" w:rsidRDefault="00B96C8F">
      <w:pPr>
        <w:spacing w:line="240" w:lineRule="auto"/>
      </w:pPr>
      <w:ins w:id="2" w:author="Montes-Serey, Christian F [PLP M]" w:date="2019-04-28T17:16:00Z">
        <w:r>
          <w:rPr>
            <w:noProof/>
          </w:rPr>
          <mc:AlternateContent>
            <mc:Choice Requires="wps">
              <w:drawing>
                <wp:anchor distT="0" distB="0" distL="114300" distR="114300" simplePos="0" relativeHeight="251665408" behindDoc="0" locked="0" layoutInCell="1" allowOverlap="1" wp14:anchorId="02C26EFA" wp14:editId="2C93AA7C">
                  <wp:simplePos x="0" y="0"/>
                  <wp:positionH relativeFrom="column">
                    <wp:posOffset>4124960</wp:posOffset>
                  </wp:positionH>
                  <wp:positionV relativeFrom="paragraph">
                    <wp:posOffset>138430</wp:posOffset>
                  </wp:positionV>
                  <wp:extent cx="914400" cy="36460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364602"/>
                          </a:xfrm>
                          <a:prstGeom prst="rect">
                            <a:avLst/>
                          </a:prstGeom>
                          <a:noFill/>
                          <a:ln w="6350">
                            <a:noFill/>
                          </a:ln>
                        </wps:spPr>
                        <wps:txbx>
                          <w:txbxContent>
                            <w:p w14:paraId="43839853" w14:textId="1258FDEE" w:rsidR="00216A2F" w:rsidRDefault="00216A2F" w:rsidP="00216A2F">
                              <w:r>
                                <w:t>TO</w:t>
                              </w:r>
                              <w:r w:rsidR="00B96C8F">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C26EFA" id="_x0000_t202" coordsize="21600,21600" o:spt="202" path="m,l,21600r21600,l21600,xe">
                  <v:stroke joinstyle="miter"/>
                  <v:path gradientshapeok="t" o:connecttype="rect"/>
                </v:shapetype>
                <v:shape id="Text Box 12" o:spid="_x0000_s1026" type="#_x0000_t202" style="position:absolute;margin-left:324.8pt;margin-top:10.9pt;width:1in;height:28.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" filled="f" stroked="f" strokeweight=".5pt">
                  <v:textbox>
                    <w:txbxContent>
                      <w:p w14:paraId="43839853" w14:textId="1258FDEE" w:rsidR="00216A2F" w:rsidRDefault="00216A2F" w:rsidP="00216A2F">
                        <w:r>
                          <w:t>TO</w:t>
                        </w:r>
                        <w:r w:rsidR="00B96C8F">
                          <w:t>R</w:t>
                        </w:r>
                      </w:p>
                    </w:txbxContent>
                  </v:textbox>
                </v:shape>
              </w:pict>
            </mc:Fallback>
          </mc:AlternateContent>
        </w:r>
      </w:ins>
      <w:ins w:id="3" w:author="Montes-Serey, Christian F [PLP M]" w:date="2019-04-28T17:15:00Z">
        <w:r>
          <w:rPr>
            <w:noProof/>
          </w:rPr>
          <mc:AlternateContent>
            <mc:Choice Requires="wps">
              <w:drawing>
                <wp:anchor distT="0" distB="0" distL="114300" distR="114300" simplePos="0" relativeHeight="251663360" behindDoc="0" locked="0" layoutInCell="1" allowOverlap="1" wp14:anchorId="12550B1A" wp14:editId="7ACB9A6D">
                  <wp:simplePos x="0" y="0"/>
                  <wp:positionH relativeFrom="column">
                    <wp:posOffset>1254929</wp:posOffset>
                  </wp:positionH>
                  <wp:positionV relativeFrom="paragraph">
                    <wp:posOffset>127378</wp:posOffset>
                  </wp:positionV>
                  <wp:extent cx="914400" cy="3646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364602"/>
                          </a:xfrm>
                          <a:prstGeom prst="rect">
                            <a:avLst/>
                          </a:prstGeom>
                          <a:noFill/>
                          <a:ln w="6350">
                            <a:noFill/>
                          </a:ln>
                        </wps:spPr>
                        <wps:txbx>
                          <w:txbxContent>
                            <w:p w14:paraId="607C80EA" w14:textId="7C3C5114" w:rsidR="00216A2F" w:rsidRDefault="00B96C8F">
                              <w:r>
                                <w:t>RAPTORB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550B1A" id="Text Box 11" o:spid="_x0000_s1027" type="#_x0000_t202" style="position:absolute;margin-left:98.8pt;margin-top:10.05pt;width:1in;height:28.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" filled="f" stroked="f" strokeweight=".5pt">
                  <v:textbox>
                    <w:txbxContent>
                      <w:p w14:paraId="607C80EA" w14:textId="7C3C5114" w:rsidR="00216A2F" w:rsidRDefault="00B96C8F">
                        <w:r>
                          <w:t>RAPTORB</w:t>
                        </w:r>
                      </w:p>
                    </w:txbxContent>
                  </v:textbox>
                </v:shape>
              </w:pict>
            </mc:Fallback>
          </mc:AlternateContent>
        </w:r>
      </w:ins>
      <w:r w:rsidR="001F4AC3">
        <w:rPr>
          <w:noProof/>
        </w:rPr>
        <mc:AlternateContent>
          <mc:Choice Requires="wps">
            <w:drawing>
              <wp:anchor distT="0" distB="0" distL="114300" distR="114300" simplePos="0" relativeHeight="251658240" behindDoc="0" locked="0" layoutInCell="1" hidden="0" allowOverlap="1" wp14:anchorId="671F2FDD" wp14:editId="327C255A">
                <wp:simplePos x="0" y="0"/>
                <wp:positionH relativeFrom="column">
                  <wp:posOffset>12701</wp:posOffset>
                </wp:positionH>
                <wp:positionV relativeFrom="paragraph">
                  <wp:posOffset>127000</wp:posOffset>
                </wp:positionV>
                <wp:extent cx="5884545" cy="5326380"/>
                <wp:effectExtent l="0" t="0" r="0" b="0"/>
                <wp:wrapNone/>
                <wp:docPr id="5" name="Rectangle 5"/>
                <wp:cNvGraphicFramePr/>
                <a:graphic xmlns:a="http://schemas.openxmlformats.org/drawingml/2006/main">
                  <a:graphicData uri="http://schemas.microsoft.com/office/word/2010/wordprocessingShape">
                    <wps:wsp>
                      <wps:cNvSpPr/>
                      <wps:spPr>
                        <a:xfrm>
                          <a:off x="2410078" y="1123160"/>
                          <a:ext cx="5871845" cy="5313680"/>
                        </a:xfrm>
                        <a:prstGeom prst="rect">
                          <a:avLst/>
                        </a:prstGeom>
                        <a:noFill/>
                        <a:ln w="12700" cap="flat" cmpd="sng">
                          <a:solidFill>
                            <a:srgbClr val="31538F"/>
                          </a:solidFill>
                          <a:prstDash val="solid"/>
                          <a:miter lim="800000"/>
                          <a:headEnd type="none" w="sm" len="sm"/>
                          <a:tailEnd type="none" w="sm" len="sm"/>
                        </a:ln>
                      </wps:spPr>
                      <wps:txbx>
                        <w:txbxContent>
                          <w:p w14:paraId="49D699F1" w14:textId="77777777" w:rsidR="007D6CA6" w:rsidRDefault="007D6CA6">
                            <w:pPr>
                              <w:spacing w:after="0" w:line="240" w:lineRule="auto"/>
                              <w:textDirection w:val="btLr"/>
                            </w:pPr>
                          </w:p>
                        </w:txbxContent>
                      </wps:txbx>
                      <wps:bodyPr spcFirstLastPara="1" wrap="square" lIns="91425" tIns="91425" rIns="91425" bIns="91425" anchor="ctr" anchorCtr="0"/>
                    </wps:wsp>
                  </a:graphicData>
                </a:graphic>
              </wp:anchor>
            </w:drawing>
          </mc:Choice>
          <mc:Fallback>
            <w:pict>
              <v:rect w14:anchorId="671F2FDD" id="Rectangle 5" o:spid="_x0000_s1028" style="position:absolute;margin-left:1pt;margin-top:10pt;width:463.35pt;height:419.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" filled="f" strokecolor="#31538f" strokeweight="1pt">
                <v:stroke startarrowwidth="narrow" startarrowlength="short" endarrowwidth="narrow" endarrowlength="short"/>
                <v:textbox inset="2.53958mm,2.53958mm,2.53958mm,2.53958mm">
                  <w:txbxContent>
                    <w:p w14:paraId="49D699F1" w14:textId="77777777" w:rsidR="007D6CA6" w:rsidRDefault="007D6CA6">
                      <w:pPr>
                        <w:spacing w:after="0" w:line="240" w:lineRule="auto"/>
                        <w:textDirection w:val="btLr"/>
                      </w:pPr>
                    </w:p>
                  </w:txbxContent>
                </v:textbox>
              </v:rect>
            </w:pict>
          </mc:Fallback>
        </mc:AlternateContent>
      </w:r>
    </w:p>
    <w:p w14:paraId="6722C151" w14:textId="7B53D271" w:rsidR="007D6CA6" w:rsidRDefault="00216A2F">
      <w:pPr>
        <w:spacing w:line="240" w:lineRule="auto"/>
        <w:jc w:val="center"/>
      </w:pPr>
      <w:ins w:id="4" w:author="Montes-Serey, Christian F [PLP M]" w:date="2019-04-28T17:16:00Z">
        <w:r>
          <w:rPr>
            <w:noProof/>
          </w:rPr>
          <mc:AlternateContent>
            <mc:Choice Requires="wps">
              <w:drawing>
                <wp:anchor distT="0" distB="0" distL="114300" distR="114300" simplePos="0" relativeHeight="251667456" behindDoc="0" locked="0" layoutInCell="1" allowOverlap="1" wp14:anchorId="14306481" wp14:editId="3D4E6DBA">
                  <wp:simplePos x="0" y="0"/>
                  <wp:positionH relativeFrom="column">
                    <wp:posOffset>1394259</wp:posOffset>
                  </wp:positionH>
                  <wp:positionV relativeFrom="paragraph">
                    <wp:posOffset>2586339</wp:posOffset>
                  </wp:positionV>
                  <wp:extent cx="914400" cy="364602"/>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64602"/>
                          </a:xfrm>
                          <a:prstGeom prst="rect">
                            <a:avLst/>
                          </a:prstGeom>
                          <a:noFill/>
                          <a:ln w="6350">
                            <a:noFill/>
                          </a:ln>
                        </wps:spPr>
                        <wps:txbx>
                          <w:txbxContent>
                            <w:p w14:paraId="3843B948" w14:textId="50290A66" w:rsidR="00216A2F" w:rsidRDefault="00B96C8F" w:rsidP="00216A2F">
                              <w:r>
                                <w:t>LST8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306481" id="Text Box 14" o:spid="_x0000_s1029" type="#_x0000_t202" style="position:absolute;left:0;text-align:left;margin-left:109.8pt;margin-top:203.65pt;width:1in;height:28.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" filled="f" stroked="f" strokeweight=".5pt">
                  <v:textbox>
                    <w:txbxContent>
                      <w:p w14:paraId="3843B948" w14:textId="50290A66" w:rsidR="00216A2F" w:rsidRDefault="00B96C8F" w:rsidP="00216A2F">
                        <w:r>
                          <w:t>LST8</w:t>
                        </w:r>
                      </w:p>
                    </w:txbxContent>
                  </v:textbox>
                </v:shape>
              </w:pict>
            </mc:Fallback>
          </mc:AlternateContent>
        </w:r>
      </w:ins>
      <w:r w:rsidR="001F4AC3">
        <w:rPr>
          <w:noProof/>
        </w:rPr>
        <w:drawing>
          <wp:inline distT="0" distB="0" distL="0" distR="0" wp14:anchorId="5FB1AF08" wp14:editId="3E94AEBB">
            <wp:extent cx="2739105" cy="263873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739105" cy="2638732"/>
                    </a:xfrm>
                    <a:prstGeom prst="rect">
                      <a:avLst/>
                    </a:prstGeom>
                    <a:ln/>
                  </pic:spPr>
                </pic:pic>
              </a:graphicData>
            </a:graphic>
          </wp:inline>
        </w:drawing>
      </w:r>
      <w:r w:rsidR="001F4AC3">
        <w:rPr>
          <w:noProof/>
        </w:rPr>
        <w:drawing>
          <wp:inline distT="0" distB="0" distL="0" distR="0" wp14:anchorId="69001A31" wp14:editId="43F9B6F9">
            <wp:extent cx="2734056" cy="26338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34056" cy="2633866"/>
                    </a:xfrm>
                    <a:prstGeom prst="rect">
                      <a:avLst/>
                    </a:prstGeom>
                    <a:ln/>
                  </pic:spPr>
                </pic:pic>
              </a:graphicData>
            </a:graphic>
          </wp:inline>
        </w:drawing>
      </w:r>
    </w:p>
    <w:p w14:paraId="3B5F36AA" w14:textId="77777777" w:rsidR="007D6CA6" w:rsidRDefault="001F4AC3">
      <w:pPr>
        <w:spacing w:line="240" w:lineRule="auto"/>
        <w:jc w:val="center"/>
      </w:pPr>
      <w:r>
        <w:rPr>
          <w:noProof/>
        </w:rPr>
        <w:drawing>
          <wp:inline distT="0" distB="0" distL="0" distR="0" wp14:anchorId="5DED3AE2" wp14:editId="70F8D46E">
            <wp:extent cx="2724912" cy="2625057"/>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24912" cy="2625057"/>
                    </a:xfrm>
                    <a:prstGeom prst="rect">
                      <a:avLst/>
                    </a:prstGeom>
                    <a:ln/>
                  </pic:spPr>
                </pic:pic>
              </a:graphicData>
            </a:graphic>
          </wp:inline>
        </w:drawing>
      </w:r>
      <w:r>
        <w:rPr>
          <w:noProof/>
        </w:rPr>
        <w:drawing>
          <wp:inline distT="0" distB="0" distL="0" distR="0" wp14:anchorId="14FA621F" wp14:editId="236A7603">
            <wp:extent cx="2724912" cy="2625057"/>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724912" cy="2625057"/>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7432116F" wp14:editId="5300880D">
                <wp:simplePos x="0" y="0"/>
                <wp:positionH relativeFrom="column">
                  <wp:posOffset>12701</wp:posOffset>
                </wp:positionH>
                <wp:positionV relativeFrom="paragraph">
                  <wp:posOffset>2438400</wp:posOffset>
                </wp:positionV>
                <wp:extent cx="5881106" cy="466725"/>
                <wp:effectExtent l="0" t="0" r="24765" b="28575"/>
                <wp:wrapNone/>
                <wp:docPr id="2" name="Rectangle 2"/>
                <wp:cNvGraphicFramePr/>
                <a:graphic xmlns:a="http://schemas.openxmlformats.org/drawingml/2006/main">
                  <a:graphicData uri="http://schemas.microsoft.com/office/word/2010/wordprocessingShape">
                    <wps:wsp>
                      <wps:cNvSpPr/>
                      <wps:spPr>
                        <a:xfrm>
                          <a:off x="2410210" y="3551400"/>
                          <a:ext cx="5871581" cy="4572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F2553F5" w14:textId="0A679887" w:rsidR="007D6CA6" w:rsidRDefault="001F4AC3">
                            <w:pPr>
                              <w:spacing w:line="258" w:lineRule="auto"/>
                              <w:textDirection w:val="btLr"/>
                            </w:pPr>
                            <w:r>
                              <w:rPr>
                                <w:b/>
                                <w:color w:val="000000"/>
                                <w:sz w:val="18"/>
                              </w:rPr>
                              <w:t>Figure 1</w:t>
                            </w:r>
                            <w:r>
                              <w:rPr>
                                <w:color w:val="000000"/>
                                <w:sz w:val="18"/>
                              </w:rPr>
                              <w:t xml:space="preserve">. </w:t>
                            </w:r>
                            <w:r w:rsidR="00390516">
                              <w:rPr>
                                <w:color w:val="000000"/>
                                <w:sz w:val="18"/>
                              </w:rPr>
                              <w:t xml:space="preserve">Number of species represented on each dataset and their overlap. For each Venn diagram, the dataset is color coded as follows: red = ENSEMBL, green = </w:t>
                            </w:r>
                            <w:proofErr w:type="spellStart"/>
                            <w:r w:rsidR="00390516">
                              <w:rPr>
                                <w:color w:val="000000"/>
                                <w:sz w:val="18"/>
                              </w:rPr>
                              <w:t>HomoloGene</w:t>
                            </w:r>
                            <w:proofErr w:type="spellEnd"/>
                            <w:r w:rsidR="00390516">
                              <w:rPr>
                                <w:color w:val="000000"/>
                                <w:sz w:val="18"/>
                              </w:rPr>
                              <w:t xml:space="preserve">, blue = BLAST, and brown = </w:t>
                            </w:r>
                            <w:proofErr w:type="spellStart"/>
                            <w:r w:rsidR="00390516">
                              <w:rPr>
                                <w:color w:val="000000"/>
                                <w:sz w:val="18"/>
                              </w:rPr>
                              <w:t>Phytozome</w:t>
                            </w:r>
                            <w:proofErr w:type="spellEnd"/>
                            <w:r w:rsidR="00390516">
                              <w:rPr>
                                <w:color w:val="000000"/>
                                <w:sz w:val="18"/>
                              </w:rPr>
                              <w:t>.</w:t>
                            </w:r>
                          </w:p>
                        </w:txbxContent>
                      </wps:txbx>
                      <wps:bodyPr spcFirstLastPara="1" wrap="square" lIns="91425" tIns="45700" rIns="91425" bIns="45700" anchor="t" anchorCtr="0"/>
                    </wps:wsp>
                  </a:graphicData>
                </a:graphic>
              </wp:anchor>
            </w:drawing>
          </mc:Choice>
          <mc:Fallback>
            <w:pict>
              <v:rect w14:anchorId="7432116F" id="Rectangle 2" o:spid="_x0000_s1030" style="position:absolute;left:0;text-align:left;margin-left:1pt;margin-top:192pt;width:463.1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" fillcolor="white [3201]">
                <v:stroke startarrowwidth="narrow" startarrowlength="short" endarrowwidth="narrow" endarrowlength="short" joinstyle="round"/>
                <v:textbox inset="2.53958mm,1.2694mm,2.53958mm,1.2694mm">
                  <w:txbxContent>
                    <w:p w14:paraId="4F2553F5" w14:textId="0A679887" w:rsidR="007D6CA6" w:rsidRDefault="001F4AC3">
                      <w:pPr>
                        <w:spacing w:line="258" w:lineRule="auto"/>
                        <w:textDirection w:val="btLr"/>
                      </w:pPr>
                      <w:r>
                        <w:rPr>
                          <w:b/>
                          <w:color w:val="000000"/>
                          <w:sz w:val="18"/>
                        </w:rPr>
                        <w:t>Figure 1</w:t>
                      </w:r>
                      <w:r>
                        <w:rPr>
                          <w:color w:val="000000"/>
                          <w:sz w:val="18"/>
                        </w:rPr>
                        <w:t xml:space="preserve">. </w:t>
                      </w:r>
                      <w:r w:rsidR="00390516">
                        <w:rPr>
                          <w:color w:val="000000"/>
                          <w:sz w:val="18"/>
                        </w:rPr>
                        <w:t xml:space="preserve">Number of species represented on each dataset and their overlap. For each Venn diagram, the dataset is color coded as follows: red = ENSEMBL, green = </w:t>
                      </w:r>
                      <w:proofErr w:type="spellStart"/>
                      <w:r w:rsidR="00390516">
                        <w:rPr>
                          <w:color w:val="000000"/>
                          <w:sz w:val="18"/>
                        </w:rPr>
                        <w:t>HomoloGene</w:t>
                      </w:r>
                      <w:proofErr w:type="spellEnd"/>
                      <w:r w:rsidR="00390516">
                        <w:rPr>
                          <w:color w:val="000000"/>
                          <w:sz w:val="18"/>
                        </w:rPr>
                        <w:t xml:space="preserve">, blue = BLAST, and brown = </w:t>
                      </w:r>
                      <w:proofErr w:type="spellStart"/>
                      <w:r w:rsidR="00390516">
                        <w:rPr>
                          <w:color w:val="000000"/>
                          <w:sz w:val="18"/>
                        </w:rPr>
                        <w:t>Phytozome</w:t>
                      </w:r>
                      <w:proofErr w:type="spellEnd"/>
                      <w:r w:rsidR="00390516">
                        <w:rPr>
                          <w:color w:val="000000"/>
                          <w:sz w:val="18"/>
                        </w:rPr>
                        <w:t>.</w:t>
                      </w:r>
                    </w:p>
                  </w:txbxContent>
                </v:textbox>
              </v:rect>
            </w:pict>
          </mc:Fallback>
        </mc:AlternateContent>
      </w:r>
    </w:p>
    <w:p w14:paraId="4EC0E35C" w14:textId="77777777" w:rsidR="007D6CA6" w:rsidRDefault="007D6CA6">
      <w:pPr>
        <w:spacing w:line="240" w:lineRule="auto"/>
      </w:pPr>
    </w:p>
    <w:p w14:paraId="58DF24D3" w14:textId="77777777" w:rsidR="007D6CA6" w:rsidRDefault="007D6CA6">
      <w:pPr>
        <w:spacing w:line="240" w:lineRule="auto"/>
      </w:pPr>
      <w:bookmarkStart w:id="5" w:name="_gjdgxs" w:colFirst="0" w:colLast="0"/>
      <w:bookmarkEnd w:id="5"/>
    </w:p>
    <w:p w14:paraId="03949BC8" w14:textId="77777777" w:rsidR="007D6CA6" w:rsidRPr="00B1600F" w:rsidRDefault="001F4AC3">
      <w:pPr>
        <w:spacing w:line="240" w:lineRule="auto"/>
        <w:rPr>
          <w:u w:val="single"/>
        </w:rPr>
      </w:pPr>
      <w:r w:rsidRPr="00B1600F">
        <w:rPr>
          <w:u w:val="single"/>
        </w:rPr>
        <w:t>Phylogenetic analysis on different datasets reveals strong differences in likelihood.</w:t>
      </w:r>
    </w:p>
    <w:p w14:paraId="7728F50F" w14:textId="77777777" w:rsidR="007D6CA6" w:rsidRDefault="001F4AC3">
      <w:pPr>
        <w:spacing w:line="240" w:lineRule="auto"/>
      </w:pPr>
      <w:r>
        <w:t xml:space="preserve">Model testing revealed that, for every dataset, LG model gives higher tree probability than BLOSUM62 (Table 1). Maximum-likelihood (ML) phylogenetic analysis revealed a 3.5-fold difference in </w:t>
      </w:r>
      <w:proofErr w:type="spellStart"/>
      <w:r>
        <w:t>logLikelihood</w:t>
      </w:r>
      <w:proofErr w:type="spellEnd"/>
      <w:r>
        <w:t xml:space="preserve"> between datasets for RAPTOR1B, a 5.8-fold difference for LST8-1 datasets, and a 5.4-fold difference for TOR datasets (Table 1, Figure 2). This suggest that different available datasets of homolog proteins may provide different information for phylogenetic reconstruction.</w:t>
      </w:r>
    </w:p>
    <w:p w14:paraId="794E437F" w14:textId="4242AB0B" w:rsidR="007D6CA6" w:rsidRDefault="0097307E">
      <w:pPr>
        <w:spacing w:line="240" w:lineRule="auto"/>
      </w:pPr>
      <w:r>
        <w:rPr>
          <w:noProof/>
        </w:rPr>
        <mc:AlternateContent>
          <mc:Choice Requires="wps">
            <w:drawing>
              <wp:anchor distT="0" distB="0" distL="114300" distR="114300" simplePos="0" relativeHeight="251662336" behindDoc="0" locked="0" layoutInCell="1" hidden="0" allowOverlap="1" wp14:anchorId="3CCA2001" wp14:editId="18FD083E">
                <wp:simplePos x="0" y="0"/>
                <wp:positionH relativeFrom="column">
                  <wp:posOffset>198120</wp:posOffset>
                </wp:positionH>
                <wp:positionV relativeFrom="paragraph">
                  <wp:posOffset>2399855</wp:posOffset>
                </wp:positionV>
                <wp:extent cx="923925" cy="238125"/>
                <wp:effectExtent l="0" t="0" r="0" b="9525"/>
                <wp:wrapNone/>
                <wp:docPr id="4" name="Rectangle 4"/>
                <wp:cNvGraphicFramePr/>
                <a:graphic xmlns:a="http://schemas.openxmlformats.org/drawingml/2006/main">
                  <a:graphicData uri="http://schemas.microsoft.com/office/word/2010/wordprocessingShape">
                    <wps:wsp>
                      <wps:cNvSpPr/>
                      <wps:spPr>
                        <a:xfrm>
                          <a:off x="0" y="0"/>
                          <a:ext cx="923925" cy="238125"/>
                        </a:xfrm>
                        <a:prstGeom prst="rect">
                          <a:avLst/>
                        </a:prstGeom>
                        <a:noFill/>
                        <a:ln>
                          <a:noFill/>
                        </a:ln>
                      </wps:spPr>
                      <wps:txbx>
                        <w:txbxContent>
                          <w:p w14:paraId="62333E2E" w14:textId="77777777" w:rsidR="007D6CA6" w:rsidRDefault="001F4AC3">
                            <w:pPr>
                              <w:spacing w:line="258" w:lineRule="auto"/>
                              <w:textDirection w:val="btLr"/>
                            </w:pPr>
                            <w:r>
                              <w:rPr>
                                <w:color w:val="000000"/>
                                <w:sz w:val="18"/>
                              </w:rPr>
                              <w:t>Database</w:t>
                            </w:r>
                          </w:p>
                        </w:txbxContent>
                      </wps:txbx>
                      <wps:bodyPr spcFirstLastPara="1" wrap="square" lIns="91425" tIns="45700" rIns="91425" bIns="45700" anchor="t" anchorCtr="0"/>
                    </wps:wsp>
                  </a:graphicData>
                </a:graphic>
              </wp:anchor>
            </w:drawing>
          </mc:Choice>
          <mc:Fallback>
            <w:pict>
              <v:rect w14:anchorId="3CCA2001" id="Rectangle 4" o:spid="_x0000_s1031" style="position:absolute;margin-left:15.6pt;margin-top:188.95pt;width:72.7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" filled="f" stroked="f">
                <v:textbox inset="2.53958mm,1.2694mm,2.53958mm,1.2694mm">
                  <w:txbxContent>
                    <w:p w14:paraId="62333E2E" w14:textId="77777777" w:rsidR="007D6CA6" w:rsidRDefault="001F4AC3">
                      <w:pPr>
                        <w:spacing w:line="258" w:lineRule="auto"/>
                        <w:textDirection w:val="btLr"/>
                      </w:pPr>
                      <w:r>
                        <w:rPr>
                          <w:color w:val="000000"/>
                          <w:sz w:val="18"/>
                        </w:rPr>
                        <w:t>Database</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138F0B21" wp14:editId="17B2F496">
                <wp:simplePos x="0" y="0"/>
                <wp:positionH relativeFrom="column">
                  <wp:posOffset>325120</wp:posOffset>
                </wp:positionH>
                <wp:positionV relativeFrom="paragraph">
                  <wp:posOffset>2182050</wp:posOffset>
                </wp:positionV>
                <wp:extent cx="923925" cy="238125"/>
                <wp:effectExtent l="0" t="0" r="0" b="9525"/>
                <wp:wrapNone/>
                <wp:docPr id="3" name="Rectangle 3"/>
                <wp:cNvGraphicFramePr/>
                <a:graphic xmlns:a="http://schemas.openxmlformats.org/drawingml/2006/main">
                  <a:graphicData uri="http://schemas.microsoft.com/office/word/2010/wordprocessingShape">
                    <wps:wsp>
                      <wps:cNvSpPr/>
                      <wps:spPr>
                        <a:xfrm>
                          <a:off x="0" y="0"/>
                          <a:ext cx="923925" cy="238125"/>
                        </a:xfrm>
                        <a:prstGeom prst="rect">
                          <a:avLst/>
                        </a:prstGeom>
                        <a:noFill/>
                        <a:ln>
                          <a:noFill/>
                        </a:ln>
                      </wps:spPr>
                      <wps:txbx>
                        <w:txbxContent>
                          <w:p w14:paraId="51D93DF0" w14:textId="77777777" w:rsidR="007D6CA6" w:rsidRDefault="001F4AC3">
                            <w:pPr>
                              <w:spacing w:line="258" w:lineRule="auto"/>
                              <w:textDirection w:val="btLr"/>
                            </w:pPr>
                            <w:r>
                              <w:rPr>
                                <w:color w:val="000000"/>
                                <w:sz w:val="18"/>
                              </w:rPr>
                              <w:t>Model</w:t>
                            </w:r>
                          </w:p>
                        </w:txbxContent>
                      </wps:txbx>
                      <wps:bodyPr spcFirstLastPara="1" wrap="square" lIns="91425" tIns="45700" rIns="91425" bIns="45700" anchor="t" anchorCtr="0"/>
                    </wps:wsp>
                  </a:graphicData>
                </a:graphic>
              </wp:anchor>
            </w:drawing>
          </mc:Choice>
          <mc:Fallback>
            <w:pict>
              <v:rect w14:anchorId="138F0B21" id="Rectangle 3" o:spid="_x0000_s1032" style="position:absolute;margin-left:25.6pt;margin-top:171.8pt;width:72.7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" filled="f" stroked="f">
                <v:textbox inset="2.53958mm,1.2694mm,2.53958mm,1.2694mm">
                  <w:txbxContent>
                    <w:p w14:paraId="51D93DF0" w14:textId="77777777" w:rsidR="007D6CA6" w:rsidRDefault="001F4AC3">
                      <w:pPr>
                        <w:spacing w:line="258" w:lineRule="auto"/>
                        <w:textDirection w:val="btLr"/>
                      </w:pPr>
                      <w:r>
                        <w:rPr>
                          <w:color w:val="000000"/>
                          <w:sz w:val="18"/>
                        </w:rPr>
                        <w:t>Model</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1CF9E1E" wp14:editId="0F229667">
                <wp:simplePos x="0" y="0"/>
                <wp:positionH relativeFrom="column">
                  <wp:posOffset>20765</wp:posOffset>
                </wp:positionH>
                <wp:positionV relativeFrom="paragraph">
                  <wp:posOffset>2656269</wp:posOffset>
                </wp:positionV>
                <wp:extent cx="5581650" cy="423593"/>
                <wp:effectExtent l="0" t="0" r="0" b="0"/>
                <wp:wrapNone/>
                <wp:docPr id="1" name="Rectangle 1"/>
                <wp:cNvGraphicFramePr/>
                <a:graphic xmlns:a="http://schemas.openxmlformats.org/drawingml/2006/main">
                  <a:graphicData uri="http://schemas.microsoft.com/office/word/2010/wordprocessingShape">
                    <wps:wsp>
                      <wps:cNvSpPr/>
                      <wps:spPr>
                        <a:xfrm>
                          <a:off x="0" y="0"/>
                          <a:ext cx="5581650" cy="423593"/>
                        </a:xfrm>
                        <a:prstGeom prst="rect">
                          <a:avLst/>
                        </a:prstGeom>
                        <a:solidFill>
                          <a:schemeClr val="lt1"/>
                        </a:solidFill>
                        <a:ln w="9525" cap="flat" cmpd="sng">
                          <a:solidFill>
                            <a:srgbClr val="000000"/>
                          </a:solidFill>
                          <a:prstDash val="solid"/>
                          <a:round/>
                          <a:headEnd type="none" w="sm" len="sm"/>
                          <a:tailEnd type="none" w="sm" len="sm"/>
                        </a:ln>
                      </wps:spPr>
                      <wps:txbx>
                        <w:txbxContent>
                          <w:p w14:paraId="78A1F9F0" w14:textId="77777777" w:rsidR="007D6CA6" w:rsidRDefault="001F4AC3">
                            <w:pPr>
                              <w:spacing w:line="258" w:lineRule="auto"/>
                              <w:textDirection w:val="btLr"/>
                            </w:pPr>
                            <w:r>
                              <w:rPr>
                                <w:b/>
                                <w:color w:val="000000"/>
                                <w:sz w:val="18"/>
                              </w:rPr>
                              <w:t>Figure 2</w:t>
                            </w:r>
                            <w:r>
                              <w:rPr>
                                <w:color w:val="000000"/>
                                <w:sz w:val="18"/>
                              </w:rPr>
                              <w:t xml:space="preserve">. Maximum-likelihood phylogenetic analysis on </w:t>
                            </w:r>
                            <w:r>
                              <w:rPr>
                                <w:i/>
                                <w:color w:val="000000"/>
                                <w:sz w:val="18"/>
                              </w:rPr>
                              <w:t>A. thaliana</w:t>
                            </w:r>
                            <w:r>
                              <w:rPr>
                                <w:color w:val="000000"/>
                                <w:sz w:val="18"/>
                              </w:rPr>
                              <w:t xml:space="preserve"> TORC homolog proteins using different datasets of homolog proteins. Akaike information criterion (AIC) was used to score differences between models.</w:t>
                            </w:r>
                          </w:p>
                        </w:txbxContent>
                      </wps:txbx>
                      <wps:bodyPr spcFirstLastPara="1" wrap="square" lIns="91425" tIns="45700" rIns="91425" bIns="45700" anchor="t" anchorCtr="0"/>
                    </wps:wsp>
                  </a:graphicData>
                </a:graphic>
              </wp:anchor>
            </w:drawing>
          </mc:Choice>
          <mc:Fallback>
            <w:pict>
              <v:rect w14:anchorId="01CF9E1E" id="Rectangle 1" o:spid="_x0000_s1033" style="position:absolute;margin-left:1.65pt;margin-top:209.15pt;width:439.5pt;height:3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" fillcolor="white [3201]">
                <v:stroke startarrowwidth="narrow" startarrowlength="short" endarrowwidth="narrow" endarrowlength="short" joinstyle="round"/>
                <v:textbox inset="2.53958mm,1.2694mm,2.53958mm,1.2694mm">
                  <w:txbxContent>
                    <w:p w14:paraId="78A1F9F0" w14:textId="77777777" w:rsidR="007D6CA6" w:rsidRDefault="001F4AC3">
                      <w:pPr>
                        <w:spacing w:line="258" w:lineRule="auto"/>
                        <w:textDirection w:val="btLr"/>
                      </w:pPr>
                      <w:r>
                        <w:rPr>
                          <w:b/>
                          <w:color w:val="000000"/>
                          <w:sz w:val="18"/>
                        </w:rPr>
                        <w:t>Figure 2</w:t>
                      </w:r>
                      <w:r>
                        <w:rPr>
                          <w:color w:val="000000"/>
                          <w:sz w:val="18"/>
                        </w:rPr>
                        <w:t xml:space="preserve">. Maximum-likelihood phylogenetic analysis on </w:t>
                      </w:r>
                      <w:r>
                        <w:rPr>
                          <w:i/>
                          <w:color w:val="000000"/>
                          <w:sz w:val="18"/>
                        </w:rPr>
                        <w:t>A. thaliana</w:t>
                      </w:r>
                      <w:r>
                        <w:rPr>
                          <w:color w:val="000000"/>
                          <w:sz w:val="18"/>
                        </w:rPr>
                        <w:t xml:space="preserve"> TORC homolog proteins using different datasets of homolog proteins. Akaike information criterion (AIC) was used to score differences between models.</w:t>
                      </w:r>
                    </w:p>
                  </w:txbxContent>
                </v:textbox>
              </v:rect>
            </w:pict>
          </mc:Fallback>
        </mc:AlternateContent>
      </w:r>
      <w:r w:rsidR="001F4AC3">
        <w:t xml:space="preserve"> </w:t>
      </w:r>
      <w:r>
        <w:rPr>
          <w:noProof/>
        </w:rPr>
        <w:drawing>
          <wp:inline distT="0" distB="0" distL="0" distR="0" wp14:anchorId="7BA913F4" wp14:editId="12A89F4A">
            <wp:extent cx="5572126" cy="2654300"/>
            <wp:effectExtent l="0" t="0" r="9525" b="12700"/>
            <wp:docPr id="13" name="Chart 13">
              <a:extLst xmlns:a="http://schemas.openxmlformats.org/drawingml/2006/main">
                <a:ext uri="{FF2B5EF4-FFF2-40B4-BE49-F238E27FC236}">
                  <a16:creationId xmlns:a16="http://schemas.microsoft.com/office/drawing/2014/main" id="{3C4ADE3E-AC86-4E46-A3CF-EE23F4F382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805380" w14:textId="1BAA32FA" w:rsidR="007D6CA6" w:rsidRDefault="007D6CA6">
      <w:pPr>
        <w:spacing w:line="240" w:lineRule="auto"/>
      </w:pPr>
    </w:p>
    <w:p w14:paraId="381032C9" w14:textId="77777777" w:rsidR="007D6CA6" w:rsidRDefault="007D6CA6">
      <w:pPr>
        <w:spacing w:line="240" w:lineRule="auto"/>
      </w:pPr>
    </w:p>
    <w:tbl>
      <w:tblPr>
        <w:tblStyle w:val="a"/>
        <w:tblW w:w="91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016"/>
        <w:gridCol w:w="1920"/>
        <w:gridCol w:w="1136"/>
        <w:gridCol w:w="1540"/>
        <w:gridCol w:w="1540"/>
        <w:gridCol w:w="1960"/>
      </w:tblGrid>
      <w:tr w:rsidR="007D6CA6" w14:paraId="230CFA28" w14:textId="77777777" w:rsidTr="007D6C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112" w:type="dxa"/>
            <w:gridSpan w:val="6"/>
          </w:tcPr>
          <w:p w14:paraId="60792854" w14:textId="05B984A4" w:rsidR="007D6CA6" w:rsidRDefault="001F4AC3">
            <w:pPr>
              <w:rPr>
                <w:color w:val="000000"/>
                <w:sz w:val="20"/>
                <w:szCs w:val="20"/>
              </w:rPr>
            </w:pPr>
            <w:r>
              <w:rPr>
                <w:b w:val="0"/>
                <w:color w:val="000000"/>
                <w:sz w:val="20"/>
                <w:szCs w:val="20"/>
              </w:rPr>
              <w:t xml:space="preserve">Table </w:t>
            </w:r>
            <w:r w:rsidR="00D2242D">
              <w:rPr>
                <w:b w:val="0"/>
                <w:color w:val="000000"/>
                <w:sz w:val="20"/>
                <w:szCs w:val="20"/>
              </w:rPr>
              <w:t>1</w:t>
            </w:r>
            <w:r>
              <w:rPr>
                <w:b w:val="0"/>
                <w:color w:val="000000"/>
                <w:sz w:val="20"/>
                <w:szCs w:val="20"/>
              </w:rPr>
              <w:t xml:space="preserve"> – </w:t>
            </w:r>
            <w:proofErr w:type="spellStart"/>
            <w:r>
              <w:rPr>
                <w:b w:val="0"/>
                <w:color w:val="000000"/>
                <w:sz w:val="20"/>
                <w:szCs w:val="20"/>
              </w:rPr>
              <w:t>RaxML</w:t>
            </w:r>
            <w:proofErr w:type="spellEnd"/>
            <w:r>
              <w:rPr>
                <w:b w:val="0"/>
                <w:color w:val="000000"/>
                <w:sz w:val="20"/>
                <w:szCs w:val="20"/>
              </w:rPr>
              <w:t xml:space="preserve"> phylogenetic analysis results for each dataset</w:t>
            </w:r>
          </w:p>
        </w:tc>
      </w:tr>
      <w:tr w:rsidR="007D6CA6" w14:paraId="72E341EA"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43E589A0" w14:textId="77777777" w:rsidR="007D6CA6" w:rsidRDefault="001F4AC3">
            <w:pPr>
              <w:rPr>
                <w:color w:val="000000"/>
                <w:sz w:val="20"/>
                <w:szCs w:val="20"/>
              </w:rPr>
            </w:pPr>
            <w:r>
              <w:rPr>
                <w:color w:val="000000"/>
                <w:sz w:val="20"/>
                <w:szCs w:val="20"/>
              </w:rPr>
              <w:t>Gene</w:t>
            </w:r>
          </w:p>
        </w:tc>
        <w:tc>
          <w:tcPr>
            <w:tcW w:w="1920" w:type="dxa"/>
          </w:tcPr>
          <w:p w14:paraId="57DDA8B3"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Database</w:t>
            </w:r>
          </w:p>
        </w:tc>
        <w:tc>
          <w:tcPr>
            <w:tcW w:w="1136" w:type="dxa"/>
          </w:tcPr>
          <w:p w14:paraId="6D9DB23E"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Model</w:t>
            </w:r>
          </w:p>
        </w:tc>
        <w:tc>
          <w:tcPr>
            <w:tcW w:w="1540" w:type="dxa"/>
          </w:tcPr>
          <w:p w14:paraId="55CBDED8"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AIC</w:t>
            </w:r>
          </w:p>
        </w:tc>
        <w:tc>
          <w:tcPr>
            <w:tcW w:w="1540" w:type="dxa"/>
          </w:tcPr>
          <w:p w14:paraId="0930FB15"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BIC</w:t>
            </w:r>
          </w:p>
        </w:tc>
        <w:tc>
          <w:tcPr>
            <w:tcW w:w="1960" w:type="dxa"/>
          </w:tcPr>
          <w:p w14:paraId="371D1CB6" w14:textId="29539606"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Final </w:t>
            </w:r>
            <w:proofErr w:type="spellStart"/>
            <w:r>
              <w:rPr>
                <w:color w:val="000000"/>
                <w:sz w:val="20"/>
                <w:szCs w:val="20"/>
              </w:rPr>
              <w:t>LogLikelihood</w:t>
            </w:r>
            <w:proofErr w:type="spellEnd"/>
          </w:p>
        </w:tc>
      </w:tr>
      <w:tr w:rsidR="007D6CA6" w14:paraId="58517FCE"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3649902" w14:textId="77777777" w:rsidR="007D6CA6" w:rsidRDefault="001F4AC3">
            <w:pPr>
              <w:rPr>
                <w:color w:val="000000"/>
                <w:sz w:val="20"/>
                <w:szCs w:val="20"/>
              </w:rPr>
            </w:pPr>
            <w:r>
              <w:rPr>
                <w:color w:val="000000"/>
                <w:sz w:val="20"/>
                <w:szCs w:val="20"/>
              </w:rPr>
              <w:t>LST8-1</w:t>
            </w:r>
          </w:p>
        </w:tc>
        <w:tc>
          <w:tcPr>
            <w:tcW w:w="1920" w:type="dxa"/>
          </w:tcPr>
          <w:p w14:paraId="154EA3E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04F22438"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58642945"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27,166.084647</w:t>
            </w:r>
          </w:p>
        </w:tc>
        <w:tc>
          <w:tcPr>
            <w:tcW w:w="1540" w:type="dxa"/>
          </w:tcPr>
          <w:p w14:paraId="15902D5C"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27,971.412736</w:t>
            </w:r>
          </w:p>
        </w:tc>
        <w:tc>
          <w:tcPr>
            <w:tcW w:w="1960" w:type="dxa"/>
          </w:tcPr>
          <w:p w14:paraId="5728EE79" w14:textId="191AC2DA"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-13,397.042324</w:t>
            </w:r>
          </w:p>
        </w:tc>
      </w:tr>
      <w:tr w:rsidR="007D6CA6" w14:paraId="7DBC9BB0"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49A0F899" w14:textId="77777777" w:rsidR="007D6CA6" w:rsidRDefault="001F4AC3">
            <w:pPr>
              <w:rPr>
                <w:color w:val="000000"/>
                <w:sz w:val="20"/>
                <w:szCs w:val="20"/>
              </w:rPr>
            </w:pPr>
            <w:r>
              <w:rPr>
                <w:color w:val="000000"/>
                <w:sz w:val="20"/>
                <w:szCs w:val="20"/>
              </w:rPr>
              <w:t>LST8-1</w:t>
            </w:r>
          </w:p>
        </w:tc>
        <w:tc>
          <w:tcPr>
            <w:tcW w:w="1920" w:type="dxa"/>
          </w:tcPr>
          <w:p w14:paraId="3F6DDB9A"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748E6A80"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16989C40"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27,251.656081</w:t>
            </w:r>
          </w:p>
        </w:tc>
        <w:tc>
          <w:tcPr>
            <w:tcW w:w="1540" w:type="dxa"/>
          </w:tcPr>
          <w:p w14:paraId="77AEFE8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28,056.984170</w:t>
            </w:r>
          </w:p>
        </w:tc>
        <w:tc>
          <w:tcPr>
            <w:tcW w:w="1960" w:type="dxa"/>
          </w:tcPr>
          <w:p w14:paraId="0F6701CC"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-13,439.828041</w:t>
            </w:r>
          </w:p>
        </w:tc>
      </w:tr>
      <w:tr w:rsidR="007D6CA6" w14:paraId="4F58CF01"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47ADB210" w14:textId="77777777" w:rsidR="007D6CA6" w:rsidRDefault="001F4AC3">
            <w:pPr>
              <w:rPr>
                <w:color w:val="000000"/>
                <w:sz w:val="20"/>
                <w:szCs w:val="20"/>
              </w:rPr>
            </w:pPr>
            <w:r>
              <w:rPr>
                <w:color w:val="000000"/>
                <w:sz w:val="20"/>
                <w:szCs w:val="20"/>
              </w:rPr>
              <w:t>LST8-1</w:t>
            </w:r>
          </w:p>
        </w:tc>
        <w:tc>
          <w:tcPr>
            <w:tcW w:w="1920" w:type="dxa"/>
          </w:tcPr>
          <w:p w14:paraId="6D94E4DB"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041C859F"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553ED32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10,670.111351</w:t>
            </w:r>
          </w:p>
        </w:tc>
        <w:tc>
          <w:tcPr>
            <w:tcW w:w="1540" w:type="dxa"/>
          </w:tcPr>
          <w:p w14:paraId="6636F6A0"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11,531.184984</w:t>
            </w:r>
          </w:p>
        </w:tc>
        <w:tc>
          <w:tcPr>
            <w:tcW w:w="1960" w:type="dxa"/>
          </w:tcPr>
          <w:p w14:paraId="65A03D3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-5,119.055676</w:t>
            </w:r>
          </w:p>
        </w:tc>
      </w:tr>
      <w:tr w:rsidR="007D6CA6" w14:paraId="10403E71"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D0A2E69" w14:textId="77777777" w:rsidR="007D6CA6" w:rsidRDefault="001F4AC3">
            <w:pPr>
              <w:rPr>
                <w:color w:val="000000"/>
                <w:sz w:val="20"/>
                <w:szCs w:val="20"/>
              </w:rPr>
            </w:pPr>
            <w:r>
              <w:rPr>
                <w:color w:val="000000"/>
                <w:sz w:val="20"/>
                <w:szCs w:val="20"/>
              </w:rPr>
              <w:t>LST8-1</w:t>
            </w:r>
          </w:p>
        </w:tc>
        <w:tc>
          <w:tcPr>
            <w:tcW w:w="1920" w:type="dxa"/>
          </w:tcPr>
          <w:p w14:paraId="2AA32BD7"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50D5ABB3"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3028CEA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10,861.476567</w:t>
            </w:r>
          </w:p>
        </w:tc>
        <w:tc>
          <w:tcPr>
            <w:tcW w:w="1540" w:type="dxa"/>
          </w:tcPr>
          <w:p w14:paraId="288C3089"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11,722.550200</w:t>
            </w:r>
          </w:p>
        </w:tc>
        <w:tc>
          <w:tcPr>
            <w:tcW w:w="1960" w:type="dxa"/>
          </w:tcPr>
          <w:p w14:paraId="252ED223"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-5,214.738283</w:t>
            </w:r>
          </w:p>
        </w:tc>
      </w:tr>
      <w:tr w:rsidR="007D6CA6" w14:paraId="3F1E8032"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0BA83199" w14:textId="77777777" w:rsidR="007D6CA6" w:rsidRDefault="001F4AC3">
            <w:pPr>
              <w:rPr>
                <w:color w:val="000000"/>
                <w:sz w:val="20"/>
                <w:szCs w:val="20"/>
              </w:rPr>
            </w:pPr>
            <w:r>
              <w:rPr>
                <w:color w:val="000000"/>
                <w:sz w:val="20"/>
                <w:szCs w:val="20"/>
              </w:rPr>
              <w:t>LST8-1</w:t>
            </w:r>
          </w:p>
        </w:tc>
        <w:tc>
          <w:tcPr>
            <w:tcW w:w="1920" w:type="dxa"/>
          </w:tcPr>
          <w:p w14:paraId="4E836511"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21C916A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3A7666C6"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10,967.754516</w:t>
            </w:r>
          </w:p>
        </w:tc>
        <w:tc>
          <w:tcPr>
            <w:tcW w:w="1540" w:type="dxa"/>
          </w:tcPr>
          <w:p w14:paraId="6B51818F"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11,191.833749</w:t>
            </w:r>
          </w:p>
        </w:tc>
        <w:tc>
          <w:tcPr>
            <w:tcW w:w="1960" w:type="dxa"/>
          </w:tcPr>
          <w:p w14:paraId="30E43DAA"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-5,427.877258</w:t>
            </w:r>
          </w:p>
        </w:tc>
      </w:tr>
      <w:tr w:rsidR="007D6CA6" w14:paraId="50540944"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028C50D" w14:textId="77777777" w:rsidR="007D6CA6" w:rsidRDefault="001F4AC3">
            <w:pPr>
              <w:rPr>
                <w:color w:val="000000"/>
                <w:sz w:val="20"/>
                <w:szCs w:val="20"/>
              </w:rPr>
            </w:pPr>
            <w:r>
              <w:rPr>
                <w:color w:val="000000"/>
                <w:sz w:val="20"/>
                <w:szCs w:val="20"/>
              </w:rPr>
              <w:t>LST8-1</w:t>
            </w:r>
          </w:p>
        </w:tc>
        <w:tc>
          <w:tcPr>
            <w:tcW w:w="1920" w:type="dxa"/>
          </w:tcPr>
          <w:p w14:paraId="071C30C2"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5F873C52"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6221F85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11,030.858383</w:t>
            </w:r>
          </w:p>
        </w:tc>
        <w:tc>
          <w:tcPr>
            <w:tcW w:w="1540" w:type="dxa"/>
          </w:tcPr>
          <w:p w14:paraId="4C403628"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11,254.937616</w:t>
            </w:r>
          </w:p>
        </w:tc>
        <w:tc>
          <w:tcPr>
            <w:tcW w:w="1960" w:type="dxa"/>
          </w:tcPr>
          <w:p w14:paraId="566A8A9A"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-5,459.429191</w:t>
            </w:r>
          </w:p>
        </w:tc>
      </w:tr>
      <w:tr w:rsidR="007D6CA6" w14:paraId="74E39B74"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42F44EF1" w14:textId="77777777" w:rsidR="007D6CA6" w:rsidRDefault="001F4AC3">
            <w:pPr>
              <w:rPr>
                <w:color w:val="000000"/>
                <w:sz w:val="20"/>
                <w:szCs w:val="20"/>
              </w:rPr>
            </w:pPr>
            <w:r>
              <w:rPr>
                <w:color w:val="000000"/>
                <w:sz w:val="20"/>
                <w:szCs w:val="20"/>
              </w:rPr>
              <w:t>LST8-1</w:t>
            </w:r>
          </w:p>
        </w:tc>
        <w:tc>
          <w:tcPr>
            <w:tcW w:w="1920" w:type="dxa"/>
          </w:tcPr>
          <w:p w14:paraId="31855A3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63E250E2"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7C45DFB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59,912.367239</w:t>
            </w:r>
          </w:p>
        </w:tc>
        <w:tc>
          <w:tcPr>
            <w:tcW w:w="1540" w:type="dxa"/>
          </w:tcPr>
          <w:p w14:paraId="1FA3713B"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61,220.954566</w:t>
            </w:r>
          </w:p>
        </w:tc>
        <w:tc>
          <w:tcPr>
            <w:tcW w:w="1960" w:type="dxa"/>
          </w:tcPr>
          <w:p w14:paraId="5C3B9583"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-29,738.183619</w:t>
            </w:r>
          </w:p>
        </w:tc>
      </w:tr>
      <w:tr w:rsidR="007D6CA6" w14:paraId="7B7C6F55"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5ACF9B50" w14:textId="77777777" w:rsidR="007D6CA6" w:rsidRDefault="001F4AC3">
            <w:pPr>
              <w:rPr>
                <w:color w:val="000000"/>
                <w:sz w:val="20"/>
                <w:szCs w:val="20"/>
              </w:rPr>
            </w:pPr>
            <w:r>
              <w:rPr>
                <w:color w:val="000000"/>
                <w:sz w:val="20"/>
                <w:szCs w:val="20"/>
              </w:rPr>
              <w:t>LST8-1</w:t>
            </w:r>
          </w:p>
        </w:tc>
        <w:tc>
          <w:tcPr>
            <w:tcW w:w="1920" w:type="dxa"/>
          </w:tcPr>
          <w:p w14:paraId="698634BC"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5CA206FB"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4EF2C098"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59,933.435596</w:t>
            </w:r>
          </w:p>
        </w:tc>
        <w:tc>
          <w:tcPr>
            <w:tcW w:w="1540" w:type="dxa"/>
          </w:tcPr>
          <w:p w14:paraId="51D37942"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61,242.022923</w:t>
            </w:r>
          </w:p>
        </w:tc>
        <w:tc>
          <w:tcPr>
            <w:tcW w:w="1960" w:type="dxa"/>
          </w:tcPr>
          <w:p w14:paraId="38DFC459"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-29,748.717798</w:t>
            </w:r>
          </w:p>
        </w:tc>
      </w:tr>
      <w:tr w:rsidR="007D6CA6" w14:paraId="5BC1A39E"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6FC80A62" w14:textId="77777777" w:rsidR="007D6CA6" w:rsidRDefault="001F4AC3">
            <w:pPr>
              <w:rPr>
                <w:color w:val="000000"/>
                <w:sz w:val="20"/>
                <w:szCs w:val="20"/>
              </w:rPr>
            </w:pPr>
            <w:r>
              <w:rPr>
                <w:color w:val="000000"/>
                <w:sz w:val="20"/>
                <w:szCs w:val="20"/>
              </w:rPr>
              <w:t>RAPTORB</w:t>
            </w:r>
          </w:p>
        </w:tc>
        <w:tc>
          <w:tcPr>
            <w:tcW w:w="1920" w:type="dxa"/>
          </w:tcPr>
          <w:p w14:paraId="6843513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798F1E9D"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02966E5E"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209,942.242002</w:t>
            </w:r>
          </w:p>
        </w:tc>
        <w:tc>
          <w:tcPr>
            <w:tcW w:w="1540" w:type="dxa"/>
          </w:tcPr>
          <w:p w14:paraId="6014AD0A"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211,569.327155</w:t>
            </w:r>
          </w:p>
        </w:tc>
        <w:tc>
          <w:tcPr>
            <w:tcW w:w="1960" w:type="dxa"/>
          </w:tcPr>
          <w:p w14:paraId="143F4EE0"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-104,723.121001</w:t>
            </w:r>
          </w:p>
        </w:tc>
      </w:tr>
      <w:tr w:rsidR="007D6CA6" w14:paraId="2CDA7891"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2EAEBFBD" w14:textId="77777777" w:rsidR="007D6CA6" w:rsidRDefault="001F4AC3">
            <w:pPr>
              <w:rPr>
                <w:color w:val="000000"/>
                <w:sz w:val="20"/>
                <w:szCs w:val="20"/>
              </w:rPr>
            </w:pPr>
            <w:r>
              <w:rPr>
                <w:color w:val="000000"/>
                <w:sz w:val="20"/>
                <w:szCs w:val="20"/>
              </w:rPr>
              <w:t>RAPTORB</w:t>
            </w:r>
          </w:p>
        </w:tc>
        <w:tc>
          <w:tcPr>
            <w:tcW w:w="1920" w:type="dxa"/>
          </w:tcPr>
          <w:p w14:paraId="00FE7940"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3D7E3995"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2E73DED9"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210,121.327868</w:t>
            </w:r>
          </w:p>
        </w:tc>
        <w:tc>
          <w:tcPr>
            <w:tcW w:w="1540" w:type="dxa"/>
          </w:tcPr>
          <w:p w14:paraId="2E390858"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211,748.413021</w:t>
            </w:r>
          </w:p>
        </w:tc>
        <w:tc>
          <w:tcPr>
            <w:tcW w:w="1960" w:type="dxa"/>
          </w:tcPr>
          <w:p w14:paraId="5D01E5D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-104,812.663934</w:t>
            </w:r>
          </w:p>
        </w:tc>
      </w:tr>
      <w:tr w:rsidR="007D6CA6" w14:paraId="7831DFF4"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54500CE5" w14:textId="77777777" w:rsidR="007D6CA6" w:rsidRDefault="001F4AC3">
            <w:pPr>
              <w:rPr>
                <w:color w:val="000000"/>
                <w:sz w:val="20"/>
                <w:szCs w:val="20"/>
              </w:rPr>
            </w:pPr>
            <w:r>
              <w:rPr>
                <w:color w:val="000000"/>
                <w:sz w:val="20"/>
                <w:szCs w:val="20"/>
              </w:rPr>
              <w:t>RAPTORB</w:t>
            </w:r>
          </w:p>
        </w:tc>
        <w:tc>
          <w:tcPr>
            <w:tcW w:w="1920" w:type="dxa"/>
          </w:tcPr>
          <w:p w14:paraId="1E0B8C3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3C0E66A8"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0F85049D"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60,950.063336</w:t>
            </w:r>
          </w:p>
        </w:tc>
        <w:tc>
          <w:tcPr>
            <w:tcW w:w="1540" w:type="dxa"/>
          </w:tcPr>
          <w:p w14:paraId="7D0EBCBE"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62,107.433187</w:t>
            </w:r>
          </w:p>
        </w:tc>
        <w:tc>
          <w:tcPr>
            <w:tcW w:w="1960" w:type="dxa"/>
          </w:tcPr>
          <w:p w14:paraId="396BD0B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-30,259.031668</w:t>
            </w:r>
          </w:p>
        </w:tc>
      </w:tr>
      <w:tr w:rsidR="007D6CA6" w14:paraId="30B69AC8"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2C6982B0" w14:textId="77777777" w:rsidR="007D6CA6" w:rsidRDefault="001F4AC3">
            <w:pPr>
              <w:rPr>
                <w:color w:val="000000"/>
                <w:sz w:val="20"/>
                <w:szCs w:val="20"/>
              </w:rPr>
            </w:pPr>
            <w:r>
              <w:rPr>
                <w:color w:val="000000"/>
                <w:sz w:val="20"/>
                <w:szCs w:val="20"/>
              </w:rPr>
              <w:t>RAPTORB</w:t>
            </w:r>
          </w:p>
        </w:tc>
        <w:tc>
          <w:tcPr>
            <w:tcW w:w="1920" w:type="dxa"/>
          </w:tcPr>
          <w:p w14:paraId="66C754E7"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08112040"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140EF42B"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62,088.057614</w:t>
            </w:r>
          </w:p>
        </w:tc>
        <w:tc>
          <w:tcPr>
            <w:tcW w:w="1540" w:type="dxa"/>
          </w:tcPr>
          <w:p w14:paraId="1CB9E2F3"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63,245.427464</w:t>
            </w:r>
          </w:p>
        </w:tc>
        <w:tc>
          <w:tcPr>
            <w:tcW w:w="1960" w:type="dxa"/>
          </w:tcPr>
          <w:p w14:paraId="22444923"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-30,828.028807</w:t>
            </w:r>
          </w:p>
        </w:tc>
      </w:tr>
      <w:tr w:rsidR="007D6CA6" w14:paraId="3BD2C1AE"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685CC70A" w14:textId="77777777" w:rsidR="007D6CA6" w:rsidRDefault="001F4AC3">
            <w:pPr>
              <w:rPr>
                <w:color w:val="000000"/>
                <w:sz w:val="20"/>
                <w:szCs w:val="20"/>
              </w:rPr>
            </w:pPr>
            <w:r>
              <w:rPr>
                <w:color w:val="000000"/>
                <w:sz w:val="20"/>
                <w:szCs w:val="20"/>
              </w:rPr>
              <w:t>RAPTORB</w:t>
            </w:r>
          </w:p>
        </w:tc>
        <w:tc>
          <w:tcPr>
            <w:tcW w:w="1920" w:type="dxa"/>
          </w:tcPr>
          <w:p w14:paraId="4A4CC969"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7ED7A7DE"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324FF0FA"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64,698.132707</w:t>
            </w:r>
          </w:p>
        </w:tc>
        <w:tc>
          <w:tcPr>
            <w:tcW w:w="1540" w:type="dxa"/>
          </w:tcPr>
          <w:p w14:paraId="3FDC6E1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65,027.930121</w:t>
            </w:r>
          </w:p>
        </w:tc>
        <w:tc>
          <w:tcPr>
            <w:tcW w:w="1960" w:type="dxa"/>
          </w:tcPr>
          <w:p w14:paraId="0677C525"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-32,291.066354</w:t>
            </w:r>
          </w:p>
        </w:tc>
      </w:tr>
      <w:tr w:rsidR="007D6CA6" w14:paraId="3342694B"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F5D149E" w14:textId="77777777" w:rsidR="007D6CA6" w:rsidRDefault="001F4AC3">
            <w:pPr>
              <w:rPr>
                <w:color w:val="000000"/>
                <w:sz w:val="20"/>
                <w:szCs w:val="20"/>
              </w:rPr>
            </w:pPr>
            <w:r>
              <w:rPr>
                <w:color w:val="000000"/>
                <w:sz w:val="20"/>
                <w:szCs w:val="20"/>
              </w:rPr>
              <w:lastRenderedPageBreak/>
              <w:t>RAPTORB</w:t>
            </w:r>
          </w:p>
        </w:tc>
        <w:tc>
          <w:tcPr>
            <w:tcW w:w="1920" w:type="dxa"/>
          </w:tcPr>
          <w:p w14:paraId="50ECB429"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23C85CAB"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5897C27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64,928.663384</w:t>
            </w:r>
          </w:p>
        </w:tc>
        <w:tc>
          <w:tcPr>
            <w:tcW w:w="1540" w:type="dxa"/>
          </w:tcPr>
          <w:p w14:paraId="510B5D57"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65,258.460797</w:t>
            </w:r>
          </w:p>
        </w:tc>
        <w:tc>
          <w:tcPr>
            <w:tcW w:w="1960" w:type="dxa"/>
          </w:tcPr>
          <w:p w14:paraId="3C08A8D9"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-32,406.331692</w:t>
            </w:r>
          </w:p>
        </w:tc>
      </w:tr>
      <w:tr w:rsidR="007D6CA6" w14:paraId="313651D3"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5CE41A2" w14:textId="77777777" w:rsidR="007D6CA6" w:rsidRDefault="001F4AC3">
            <w:pPr>
              <w:rPr>
                <w:color w:val="000000"/>
                <w:sz w:val="20"/>
                <w:szCs w:val="20"/>
              </w:rPr>
            </w:pPr>
            <w:r>
              <w:rPr>
                <w:color w:val="000000"/>
                <w:sz w:val="20"/>
                <w:szCs w:val="20"/>
              </w:rPr>
              <w:t>RAPTORB</w:t>
            </w:r>
          </w:p>
        </w:tc>
        <w:tc>
          <w:tcPr>
            <w:tcW w:w="1920" w:type="dxa"/>
          </w:tcPr>
          <w:p w14:paraId="24B8A019"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59E2940E"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6456C708"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149,858.931921</w:t>
            </w:r>
          </w:p>
        </w:tc>
        <w:tc>
          <w:tcPr>
            <w:tcW w:w="1540" w:type="dxa"/>
          </w:tcPr>
          <w:p w14:paraId="701E77F6"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151,123.813552</w:t>
            </w:r>
          </w:p>
        </w:tc>
        <w:tc>
          <w:tcPr>
            <w:tcW w:w="1960" w:type="dxa"/>
          </w:tcPr>
          <w:p w14:paraId="5BED1472"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-74,711.465960</w:t>
            </w:r>
          </w:p>
        </w:tc>
      </w:tr>
      <w:tr w:rsidR="007D6CA6" w14:paraId="47AF0970"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0BEDE186" w14:textId="77777777" w:rsidR="007D6CA6" w:rsidRDefault="001F4AC3">
            <w:pPr>
              <w:rPr>
                <w:color w:val="000000"/>
                <w:sz w:val="20"/>
                <w:szCs w:val="20"/>
              </w:rPr>
            </w:pPr>
            <w:r>
              <w:rPr>
                <w:color w:val="000000"/>
                <w:sz w:val="20"/>
                <w:szCs w:val="20"/>
              </w:rPr>
              <w:t>RAPTORB</w:t>
            </w:r>
          </w:p>
        </w:tc>
        <w:tc>
          <w:tcPr>
            <w:tcW w:w="1920" w:type="dxa"/>
          </w:tcPr>
          <w:p w14:paraId="3FF18B4D"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3079D69A"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4D2A8C50"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151,740.836203</w:t>
            </w:r>
          </w:p>
        </w:tc>
        <w:tc>
          <w:tcPr>
            <w:tcW w:w="1540" w:type="dxa"/>
          </w:tcPr>
          <w:p w14:paraId="7455C60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153,005.717834</w:t>
            </w:r>
          </w:p>
        </w:tc>
        <w:tc>
          <w:tcPr>
            <w:tcW w:w="1960" w:type="dxa"/>
          </w:tcPr>
          <w:p w14:paraId="199A189D"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-75,652.418101</w:t>
            </w:r>
          </w:p>
        </w:tc>
      </w:tr>
      <w:tr w:rsidR="007D6CA6" w14:paraId="2D5D319F"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2109F5B1" w14:textId="77777777" w:rsidR="007D6CA6" w:rsidRDefault="001F4AC3">
            <w:pPr>
              <w:rPr>
                <w:color w:val="000000"/>
                <w:sz w:val="20"/>
                <w:szCs w:val="20"/>
              </w:rPr>
            </w:pPr>
            <w:r>
              <w:rPr>
                <w:color w:val="000000"/>
                <w:sz w:val="20"/>
                <w:szCs w:val="20"/>
              </w:rPr>
              <w:t>TOR</w:t>
            </w:r>
          </w:p>
        </w:tc>
        <w:tc>
          <w:tcPr>
            <w:tcW w:w="1920" w:type="dxa"/>
          </w:tcPr>
          <w:p w14:paraId="16233F46"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613F2E34"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4FDC6F8F"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428,254.298283</w:t>
            </w:r>
          </w:p>
        </w:tc>
        <w:tc>
          <w:tcPr>
            <w:tcW w:w="1540" w:type="dxa"/>
          </w:tcPr>
          <w:p w14:paraId="56B0A5A7"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429,832.087935</w:t>
            </w:r>
          </w:p>
        </w:tc>
        <w:tc>
          <w:tcPr>
            <w:tcW w:w="1960" w:type="dxa"/>
          </w:tcPr>
          <w:p w14:paraId="51CFD64D"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-213,915.149142</w:t>
            </w:r>
          </w:p>
        </w:tc>
      </w:tr>
      <w:tr w:rsidR="007D6CA6" w14:paraId="65EEAA3E"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6B457EF2" w14:textId="77777777" w:rsidR="007D6CA6" w:rsidRDefault="001F4AC3">
            <w:pPr>
              <w:rPr>
                <w:color w:val="000000"/>
                <w:sz w:val="20"/>
                <w:szCs w:val="20"/>
              </w:rPr>
            </w:pPr>
            <w:r>
              <w:rPr>
                <w:color w:val="000000"/>
                <w:sz w:val="20"/>
                <w:szCs w:val="20"/>
              </w:rPr>
              <w:t>TOR</w:t>
            </w:r>
          </w:p>
        </w:tc>
        <w:tc>
          <w:tcPr>
            <w:tcW w:w="1920" w:type="dxa"/>
          </w:tcPr>
          <w:p w14:paraId="6423F01D"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ENSEMBL</w:t>
            </w:r>
          </w:p>
        </w:tc>
        <w:tc>
          <w:tcPr>
            <w:tcW w:w="1136" w:type="dxa"/>
          </w:tcPr>
          <w:p w14:paraId="51BF7F72"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3A891C5E"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429,043.882293</w:t>
            </w:r>
          </w:p>
        </w:tc>
        <w:tc>
          <w:tcPr>
            <w:tcW w:w="1540" w:type="dxa"/>
          </w:tcPr>
          <w:p w14:paraId="391227D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430,621.671945</w:t>
            </w:r>
          </w:p>
        </w:tc>
        <w:tc>
          <w:tcPr>
            <w:tcW w:w="1960" w:type="dxa"/>
          </w:tcPr>
          <w:p w14:paraId="088EB627"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-214,309.941146</w:t>
            </w:r>
          </w:p>
        </w:tc>
      </w:tr>
      <w:tr w:rsidR="007D6CA6" w14:paraId="6321D45D"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1005EF95" w14:textId="77777777" w:rsidR="007D6CA6" w:rsidRDefault="001F4AC3">
            <w:pPr>
              <w:rPr>
                <w:color w:val="000000"/>
                <w:sz w:val="20"/>
                <w:szCs w:val="20"/>
              </w:rPr>
            </w:pPr>
            <w:r>
              <w:rPr>
                <w:color w:val="000000"/>
                <w:sz w:val="20"/>
                <w:szCs w:val="20"/>
              </w:rPr>
              <w:t>TOR</w:t>
            </w:r>
          </w:p>
        </w:tc>
        <w:tc>
          <w:tcPr>
            <w:tcW w:w="1920" w:type="dxa"/>
          </w:tcPr>
          <w:p w14:paraId="4EC4DF8D"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71C0F571"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1294EC5C"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79,872.396767</w:t>
            </w:r>
          </w:p>
        </w:tc>
        <w:tc>
          <w:tcPr>
            <w:tcW w:w="1540" w:type="dxa"/>
          </w:tcPr>
          <w:p w14:paraId="763C4615"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81,136.187423</w:t>
            </w:r>
          </w:p>
        </w:tc>
        <w:tc>
          <w:tcPr>
            <w:tcW w:w="1960" w:type="dxa"/>
          </w:tcPr>
          <w:p w14:paraId="01598A78"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-39,720.198383</w:t>
            </w:r>
          </w:p>
        </w:tc>
      </w:tr>
      <w:tr w:rsidR="007D6CA6" w14:paraId="739D5146"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23DCEB86" w14:textId="77777777" w:rsidR="007D6CA6" w:rsidRDefault="001F4AC3">
            <w:pPr>
              <w:rPr>
                <w:color w:val="000000"/>
                <w:sz w:val="20"/>
                <w:szCs w:val="20"/>
              </w:rPr>
            </w:pPr>
            <w:r>
              <w:rPr>
                <w:color w:val="000000"/>
                <w:sz w:val="20"/>
                <w:szCs w:val="20"/>
              </w:rPr>
              <w:t>TOR</w:t>
            </w:r>
          </w:p>
        </w:tc>
        <w:tc>
          <w:tcPr>
            <w:tcW w:w="1920" w:type="dxa"/>
          </w:tcPr>
          <w:p w14:paraId="6D443CA8"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NCBI_BLAST</w:t>
            </w:r>
          </w:p>
        </w:tc>
        <w:tc>
          <w:tcPr>
            <w:tcW w:w="1136" w:type="dxa"/>
          </w:tcPr>
          <w:p w14:paraId="6DD7F616"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110889FB"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81,527.181821</w:t>
            </w:r>
          </w:p>
        </w:tc>
        <w:tc>
          <w:tcPr>
            <w:tcW w:w="1540" w:type="dxa"/>
          </w:tcPr>
          <w:p w14:paraId="0FA20986"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82,790.972476</w:t>
            </w:r>
          </w:p>
        </w:tc>
        <w:tc>
          <w:tcPr>
            <w:tcW w:w="1960" w:type="dxa"/>
          </w:tcPr>
          <w:p w14:paraId="56541B0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-40,547.590910</w:t>
            </w:r>
          </w:p>
        </w:tc>
      </w:tr>
      <w:tr w:rsidR="007D6CA6" w14:paraId="4178385D"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7543EF0D" w14:textId="77777777" w:rsidR="007D6CA6" w:rsidRDefault="001F4AC3">
            <w:pPr>
              <w:rPr>
                <w:color w:val="000000"/>
                <w:sz w:val="20"/>
                <w:szCs w:val="20"/>
              </w:rPr>
            </w:pPr>
            <w:r>
              <w:rPr>
                <w:color w:val="000000"/>
                <w:sz w:val="20"/>
                <w:szCs w:val="20"/>
              </w:rPr>
              <w:t>TOR</w:t>
            </w:r>
          </w:p>
        </w:tc>
        <w:tc>
          <w:tcPr>
            <w:tcW w:w="1920" w:type="dxa"/>
          </w:tcPr>
          <w:p w14:paraId="4A36B30B"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2F7F8770"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4A7B906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92,140.823104</w:t>
            </w:r>
          </w:p>
        </w:tc>
        <w:tc>
          <w:tcPr>
            <w:tcW w:w="1540" w:type="dxa"/>
          </w:tcPr>
          <w:p w14:paraId="015EB807"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92,465.739902</w:t>
            </w:r>
          </w:p>
        </w:tc>
        <w:tc>
          <w:tcPr>
            <w:tcW w:w="1960" w:type="dxa"/>
          </w:tcPr>
          <w:p w14:paraId="29C68F67"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-46,016.411552</w:t>
            </w:r>
          </w:p>
        </w:tc>
      </w:tr>
      <w:tr w:rsidR="007D6CA6" w14:paraId="6FF75304"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3C1713E0" w14:textId="77777777" w:rsidR="007D6CA6" w:rsidRDefault="001F4AC3">
            <w:pPr>
              <w:rPr>
                <w:color w:val="000000"/>
                <w:sz w:val="20"/>
                <w:szCs w:val="20"/>
              </w:rPr>
            </w:pPr>
            <w:r>
              <w:rPr>
                <w:color w:val="000000"/>
                <w:sz w:val="20"/>
                <w:szCs w:val="20"/>
              </w:rPr>
              <w:t>TOR</w:t>
            </w:r>
          </w:p>
        </w:tc>
        <w:tc>
          <w:tcPr>
            <w:tcW w:w="1920" w:type="dxa"/>
          </w:tcPr>
          <w:p w14:paraId="5C62507D"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NCBI_HomoloGene</w:t>
            </w:r>
            <w:proofErr w:type="spellEnd"/>
          </w:p>
        </w:tc>
        <w:tc>
          <w:tcPr>
            <w:tcW w:w="1136" w:type="dxa"/>
          </w:tcPr>
          <w:p w14:paraId="42B6BCA1"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776F3192"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92,868.515928</w:t>
            </w:r>
          </w:p>
        </w:tc>
        <w:tc>
          <w:tcPr>
            <w:tcW w:w="1540" w:type="dxa"/>
          </w:tcPr>
          <w:p w14:paraId="7FCD9A02"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93,193.432726</w:t>
            </w:r>
          </w:p>
        </w:tc>
        <w:tc>
          <w:tcPr>
            <w:tcW w:w="1960" w:type="dxa"/>
          </w:tcPr>
          <w:p w14:paraId="0D9A3531"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-46,380.257964</w:t>
            </w:r>
          </w:p>
        </w:tc>
      </w:tr>
      <w:tr w:rsidR="007D6CA6" w14:paraId="4666FAAE"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7E38C5D2" w14:textId="77777777" w:rsidR="007D6CA6" w:rsidRDefault="001F4AC3">
            <w:pPr>
              <w:rPr>
                <w:color w:val="000000"/>
                <w:sz w:val="20"/>
                <w:szCs w:val="20"/>
              </w:rPr>
            </w:pPr>
            <w:r>
              <w:rPr>
                <w:color w:val="000000"/>
                <w:sz w:val="20"/>
                <w:szCs w:val="20"/>
              </w:rPr>
              <w:t>TOR</w:t>
            </w:r>
          </w:p>
        </w:tc>
        <w:tc>
          <w:tcPr>
            <w:tcW w:w="1920" w:type="dxa"/>
          </w:tcPr>
          <w:p w14:paraId="630A15C7"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14F26350"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LG</w:t>
            </w:r>
          </w:p>
        </w:tc>
        <w:tc>
          <w:tcPr>
            <w:tcW w:w="1540" w:type="dxa"/>
          </w:tcPr>
          <w:p w14:paraId="31D8BCBE"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243,948.525709</w:t>
            </w:r>
          </w:p>
        </w:tc>
        <w:tc>
          <w:tcPr>
            <w:tcW w:w="1540" w:type="dxa"/>
          </w:tcPr>
          <w:p w14:paraId="62CDA634"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245,413.692815</w:t>
            </w:r>
          </w:p>
        </w:tc>
        <w:tc>
          <w:tcPr>
            <w:tcW w:w="1960" w:type="dxa"/>
          </w:tcPr>
          <w:p w14:paraId="066E0949"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-121,756.262854</w:t>
            </w:r>
          </w:p>
        </w:tc>
      </w:tr>
      <w:tr w:rsidR="007D6CA6" w14:paraId="71DC3C8B" w14:textId="77777777" w:rsidTr="007D6CA6">
        <w:trPr>
          <w:trHeight w:val="300"/>
        </w:trPr>
        <w:tc>
          <w:tcPr>
            <w:cnfStyle w:val="001000000000" w:firstRow="0" w:lastRow="0" w:firstColumn="1" w:lastColumn="0" w:oddVBand="0" w:evenVBand="0" w:oddHBand="0" w:evenHBand="0" w:firstRowFirstColumn="0" w:firstRowLastColumn="0" w:lastRowFirstColumn="0" w:lastRowLastColumn="0"/>
            <w:tcW w:w="1016" w:type="dxa"/>
          </w:tcPr>
          <w:p w14:paraId="77ABB1C9" w14:textId="77777777" w:rsidR="007D6CA6" w:rsidRDefault="001F4AC3">
            <w:pPr>
              <w:rPr>
                <w:color w:val="000000"/>
                <w:sz w:val="20"/>
                <w:szCs w:val="20"/>
              </w:rPr>
            </w:pPr>
            <w:r>
              <w:rPr>
                <w:color w:val="000000"/>
                <w:sz w:val="20"/>
                <w:szCs w:val="20"/>
              </w:rPr>
              <w:t>TOR</w:t>
            </w:r>
          </w:p>
        </w:tc>
        <w:tc>
          <w:tcPr>
            <w:tcW w:w="1920" w:type="dxa"/>
          </w:tcPr>
          <w:p w14:paraId="10D05E4A"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proofErr w:type="spellStart"/>
            <w:r>
              <w:rPr>
                <w:color w:val="000000"/>
                <w:sz w:val="20"/>
                <w:szCs w:val="20"/>
              </w:rPr>
              <w:t>Phytozome</w:t>
            </w:r>
            <w:proofErr w:type="spellEnd"/>
          </w:p>
        </w:tc>
        <w:tc>
          <w:tcPr>
            <w:tcW w:w="1136" w:type="dxa"/>
          </w:tcPr>
          <w:p w14:paraId="24BDF083" w14:textId="77777777" w:rsidR="007D6CA6" w:rsidRDefault="001F4AC3">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BLOSUM62</w:t>
            </w:r>
          </w:p>
        </w:tc>
        <w:tc>
          <w:tcPr>
            <w:tcW w:w="1540" w:type="dxa"/>
          </w:tcPr>
          <w:p w14:paraId="25C08AD6"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246,850.437068</w:t>
            </w:r>
          </w:p>
        </w:tc>
        <w:tc>
          <w:tcPr>
            <w:tcW w:w="1540" w:type="dxa"/>
          </w:tcPr>
          <w:p w14:paraId="669B04E3"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248,315.604174</w:t>
            </w:r>
          </w:p>
        </w:tc>
        <w:tc>
          <w:tcPr>
            <w:tcW w:w="1960" w:type="dxa"/>
          </w:tcPr>
          <w:p w14:paraId="64176DCD" w14:textId="77777777" w:rsidR="007D6CA6" w:rsidRDefault="001F4AC3">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-123,207.218534</w:t>
            </w:r>
          </w:p>
        </w:tc>
      </w:tr>
    </w:tbl>
    <w:p w14:paraId="290B8FFE" w14:textId="508E73DC" w:rsidR="007D6CA6" w:rsidRDefault="007D6CA6">
      <w:pPr>
        <w:spacing w:line="240" w:lineRule="auto"/>
      </w:pPr>
    </w:p>
    <w:p w14:paraId="03FF923F" w14:textId="6ED1C0FC" w:rsidR="005B5E54" w:rsidRPr="005B5E54" w:rsidRDefault="005B5E54">
      <w:pPr>
        <w:spacing w:line="240" w:lineRule="auto"/>
        <w:rPr>
          <w:u w:val="single"/>
        </w:rPr>
      </w:pPr>
      <w:r w:rsidRPr="005B5E54">
        <w:rPr>
          <w:u w:val="single"/>
        </w:rPr>
        <w:t>Reconstructed trees differ, but they are informative.</w:t>
      </w:r>
    </w:p>
    <w:p w14:paraId="3B9FC18A" w14:textId="47BC4F45" w:rsidR="007D6CA6" w:rsidRDefault="001F4AC3">
      <w:pPr>
        <w:spacing w:line="240" w:lineRule="auto"/>
      </w:pPr>
      <w:r>
        <w:t xml:space="preserve">When comparing the different phylogenetic trees obtained by using each dataset, we can appreciate a big difference between all of them (Figure </w:t>
      </w:r>
      <w:r w:rsidR="005B5E54">
        <w:t>3</w:t>
      </w:r>
      <w:r>
        <w:t>, Supplemental figure</w:t>
      </w:r>
      <w:r w:rsidR="008A46C6">
        <w:t>s</w:t>
      </w:r>
      <w:r>
        <w:t xml:space="preserve">). However, we were able to identify </w:t>
      </w:r>
      <w:r w:rsidR="00FF331A">
        <w:t xml:space="preserve">that </w:t>
      </w:r>
      <w:r w:rsidR="00FF331A" w:rsidRPr="00FF331A">
        <w:rPr>
          <w:i/>
        </w:rPr>
        <w:t>Brassica oleracea</w:t>
      </w:r>
      <w:r w:rsidR="00FF331A">
        <w:t xml:space="preserve">, </w:t>
      </w:r>
      <w:r w:rsidR="00FF331A" w:rsidRPr="00FF331A">
        <w:rPr>
          <w:i/>
        </w:rPr>
        <w:t xml:space="preserve">Brassica </w:t>
      </w:r>
      <w:proofErr w:type="spellStart"/>
      <w:r w:rsidR="00FF331A" w:rsidRPr="00FF331A">
        <w:rPr>
          <w:i/>
        </w:rPr>
        <w:t>napus</w:t>
      </w:r>
      <w:proofErr w:type="spellEnd"/>
      <w:r w:rsidR="00FF331A">
        <w:t xml:space="preserve">, </w:t>
      </w:r>
      <w:r w:rsidR="00FF331A" w:rsidRPr="00FF331A">
        <w:rPr>
          <w:i/>
        </w:rPr>
        <w:t xml:space="preserve">Brassica </w:t>
      </w:r>
      <w:proofErr w:type="spellStart"/>
      <w:r w:rsidR="00FF331A" w:rsidRPr="00FF331A">
        <w:rPr>
          <w:i/>
        </w:rPr>
        <w:t>rapa</w:t>
      </w:r>
      <w:proofErr w:type="spellEnd"/>
      <w:r w:rsidR="00FF331A">
        <w:t xml:space="preserve">, and </w:t>
      </w:r>
      <w:r w:rsidR="00FF331A" w:rsidRPr="00FF331A">
        <w:rPr>
          <w:i/>
        </w:rPr>
        <w:t xml:space="preserve">Arabidopsis </w:t>
      </w:r>
      <w:proofErr w:type="spellStart"/>
      <w:r w:rsidR="00FF331A" w:rsidRPr="00FF331A">
        <w:rPr>
          <w:i/>
        </w:rPr>
        <w:t>lyrata</w:t>
      </w:r>
      <w:proofErr w:type="spellEnd"/>
      <w:r w:rsidR="00FF331A">
        <w:t xml:space="preserve"> </w:t>
      </w:r>
      <w:r>
        <w:t>species</w:t>
      </w:r>
      <w:r w:rsidR="00FF331A">
        <w:t xml:space="preserve"> </w:t>
      </w:r>
      <w:r>
        <w:t>were always</w:t>
      </w:r>
      <w:r w:rsidR="00FF331A">
        <w:t xml:space="preserve"> and consistently</w:t>
      </w:r>
      <w:r>
        <w:t xml:space="preserve"> clustered in close relationship with </w:t>
      </w:r>
      <w:r w:rsidRPr="00FF331A">
        <w:rPr>
          <w:i/>
        </w:rPr>
        <w:t>A. thaliana</w:t>
      </w:r>
      <w:r w:rsidR="00FF331A">
        <w:t>,</w:t>
      </w:r>
      <w:r>
        <w:t xml:space="preserve"> regardless of the dataset or gene used for the phylogenetic reconstruction. The one exception to this was the </w:t>
      </w:r>
      <w:proofErr w:type="spellStart"/>
      <w:r>
        <w:t>HomoloGene</w:t>
      </w:r>
      <w:proofErr w:type="spellEnd"/>
      <w:r>
        <w:t xml:space="preserve"> dataset which did not give us enough information about </w:t>
      </w:r>
      <w:r w:rsidRPr="005B5E54">
        <w:rPr>
          <w:i/>
        </w:rPr>
        <w:t>A. thaliana</w:t>
      </w:r>
      <w:r>
        <w:t xml:space="preserve"> close relatives. This was mostly due to a lack of plant sequences on this database.</w:t>
      </w:r>
    </w:p>
    <w:p w14:paraId="2B803AEC" w14:textId="6B439E2C" w:rsidR="008A46C6" w:rsidRDefault="00B81BEC">
      <w:pPr>
        <w:spacing w:line="240" w:lineRule="auto"/>
      </w:pPr>
      <w:r>
        <w:rPr>
          <w:noProof/>
        </w:rPr>
        <mc:AlternateContent>
          <mc:Choice Requires="wps">
            <w:drawing>
              <wp:anchor distT="0" distB="0" distL="114300" distR="114300" simplePos="0" relativeHeight="251669504" behindDoc="0" locked="0" layoutInCell="1" allowOverlap="1" wp14:anchorId="3B7D971D" wp14:editId="520D50B9">
                <wp:simplePos x="0" y="0"/>
                <wp:positionH relativeFrom="column">
                  <wp:posOffset>19559</wp:posOffset>
                </wp:positionH>
                <wp:positionV relativeFrom="paragraph">
                  <wp:posOffset>3484423</wp:posOffset>
                </wp:positionV>
                <wp:extent cx="5944235" cy="464534"/>
                <wp:effectExtent l="0" t="0" r="18415" b="12065"/>
                <wp:wrapNone/>
                <wp:docPr id="25" name="Text Box 25"/>
                <wp:cNvGraphicFramePr/>
                <a:graphic xmlns:a="http://schemas.openxmlformats.org/drawingml/2006/main">
                  <a:graphicData uri="http://schemas.microsoft.com/office/word/2010/wordprocessingShape">
                    <wps:wsp>
                      <wps:cNvSpPr txBox="1"/>
                      <wps:spPr>
                        <a:xfrm>
                          <a:off x="0" y="0"/>
                          <a:ext cx="5944235" cy="464534"/>
                        </a:xfrm>
                        <a:prstGeom prst="rect">
                          <a:avLst/>
                        </a:prstGeom>
                        <a:noFill/>
                        <a:ln w="6350">
                          <a:solidFill>
                            <a:prstClr val="black"/>
                          </a:solidFill>
                        </a:ln>
                      </wps:spPr>
                      <wps:txbx>
                        <w:txbxContent>
                          <w:p w14:paraId="45844807" w14:textId="7A69C687" w:rsidR="00CC72DF" w:rsidRPr="00CC72DF" w:rsidRDefault="00CC72DF">
                            <w:pPr>
                              <w:rPr>
                                <w:sz w:val="18"/>
                              </w:rPr>
                            </w:pPr>
                            <w:r w:rsidRPr="00CC72DF">
                              <w:rPr>
                                <w:sz w:val="18"/>
                              </w:rPr>
                              <w:t>Figure 3</w:t>
                            </w:r>
                            <w:r w:rsidR="00B81BEC">
                              <w:rPr>
                                <w:sz w:val="18"/>
                              </w:rPr>
                              <w:t>-</w:t>
                            </w:r>
                            <w:r w:rsidRPr="00CC72DF">
                              <w:rPr>
                                <w:sz w:val="18"/>
                              </w:rPr>
                              <w:t>a</w:t>
                            </w:r>
                            <w:r w:rsidR="00B81BEC">
                              <w:rPr>
                                <w:sz w:val="18"/>
                              </w:rPr>
                              <w:t>.</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w:t>
                            </w:r>
                            <w:r w:rsidR="00B81BEC">
                              <w:rPr>
                                <w:sz w:val="18"/>
                              </w:rPr>
                              <w:t xml:space="preserve"> using</w:t>
                            </w:r>
                            <w:r>
                              <w:rPr>
                                <w:sz w:val="18"/>
                              </w:rPr>
                              <w:t xml:space="preserve"> </w:t>
                            </w:r>
                            <w:proofErr w:type="spellStart"/>
                            <w:r>
                              <w:rPr>
                                <w:sz w:val="18"/>
                              </w:rPr>
                              <w:t>HomoloGene</w:t>
                            </w:r>
                            <w:proofErr w:type="spellEnd"/>
                            <w:r>
                              <w:rPr>
                                <w:sz w:val="18"/>
                              </w:rPr>
                              <w:t xml:space="preserve"> database. Query protein is depicted un red underline.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D971D" id="Text Box 25" o:spid="_x0000_s1034" type="#_x0000_t202" style="position:absolute;margin-left:1.55pt;margin-top:274.35pt;width:468.05pt;height:3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" filled="f" strokeweight=".5pt">
                <v:textbox>
                  <w:txbxContent>
                    <w:p w14:paraId="45844807" w14:textId="7A69C687" w:rsidR="00CC72DF" w:rsidRPr="00CC72DF" w:rsidRDefault="00CC72DF">
                      <w:pPr>
                        <w:rPr>
                          <w:sz w:val="18"/>
                        </w:rPr>
                      </w:pPr>
                      <w:r w:rsidRPr="00CC72DF">
                        <w:rPr>
                          <w:sz w:val="18"/>
                        </w:rPr>
                        <w:t>Figure 3</w:t>
                      </w:r>
                      <w:r w:rsidR="00B81BEC">
                        <w:rPr>
                          <w:sz w:val="18"/>
                        </w:rPr>
                        <w:t>-</w:t>
                      </w:r>
                      <w:r w:rsidRPr="00CC72DF">
                        <w:rPr>
                          <w:sz w:val="18"/>
                        </w:rPr>
                        <w:t>a</w:t>
                      </w:r>
                      <w:r w:rsidR="00B81BEC">
                        <w:rPr>
                          <w:sz w:val="18"/>
                        </w:rPr>
                        <w:t>.</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w:t>
                      </w:r>
                      <w:r w:rsidR="00B81BEC">
                        <w:rPr>
                          <w:sz w:val="18"/>
                        </w:rPr>
                        <w:t xml:space="preserve"> using</w:t>
                      </w:r>
                      <w:r>
                        <w:rPr>
                          <w:sz w:val="18"/>
                        </w:rPr>
                        <w:t xml:space="preserve"> </w:t>
                      </w:r>
                      <w:proofErr w:type="spellStart"/>
                      <w:r>
                        <w:rPr>
                          <w:sz w:val="18"/>
                        </w:rPr>
                        <w:t>HomoloGene</w:t>
                      </w:r>
                      <w:proofErr w:type="spellEnd"/>
                      <w:r>
                        <w:rPr>
                          <w:sz w:val="18"/>
                        </w:rPr>
                        <w:t xml:space="preserve"> database. Query protein is depicted un red underline.</w:t>
                      </w:r>
                    </w:p>
                  </w:txbxContent>
                </v:textbox>
              </v:shape>
            </w:pict>
          </mc:Fallback>
        </mc:AlternateContent>
      </w:r>
      <w:r w:rsidR="00CC72DF">
        <w:rPr>
          <w:noProof/>
        </w:rPr>
        <mc:AlternateContent>
          <mc:Choice Requires="wps">
            <w:drawing>
              <wp:anchor distT="0" distB="0" distL="114300" distR="114300" simplePos="0" relativeHeight="251670528" behindDoc="0" locked="0" layoutInCell="1" allowOverlap="1" wp14:anchorId="73560B0E" wp14:editId="0B685BA0">
                <wp:simplePos x="0" y="0"/>
                <wp:positionH relativeFrom="column">
                  <wp:posOffset>3668363</wp:posOffset>
                </wp:positionH>
                <wp:positionV relativeFrom="paragraph">
                  <wp:posOffset>1873325</wp:posOffset>
                </wp:positionV>
                <wp:extent cx="837012" cy="0"/>
                <wp:effectExtent l="38100" t="38100" r="77470" b="95250"/>
                <wp:wrapNone/>
                <wp:docPr id="26" name="Straight Connector 26"/>
                <wp:cNvGraphicFramePr/>
                <a:graphic xmlns:a="http://schemas.openxmlformats.org/drawingml/2006/main">
                  <a:graphicData uri="http://schemas.microsoft.com/office/word/2010/wordprocessingShape">
                    <wps:wsp>
                      <wps:cNvCnPr/>
                      <wps:spPr>
                        <a:xfrm>
                          <a:off x="0" y="0"/>
                          <a:ext cx="837012" cy="0"/>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6044F8" id="Straight Connector 2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85pt,147.5pt" to="354.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" strokecolor="red" strokeweight="1pt">
                <v:shadow on="t" color="black" opacity="24903f" origin=",.5" offset="0,.55556mm"/>
              </v:line>
            </w:pict>
          </mc:Fallback>
        </mc:AlternateContent>
      </w:r>
      <w:r w:rsidR="008A46C6">
        <w:rPr>
          <w:noProof/>
        </w:rPr>
        <w:drawing>
          <wp:inline distT="0" distB="0" distL="0" distR="0" wp14:anchorId="5706AE65" wp14:editId="6EEA274A">
            <wp:extent cx="5943600" cy="3465830"/>
            <wp:effectExtent l="19050" t="19050" r="19050" b="203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465830"/>
                    </a:xfrm>
                    <a:prstGeom prst="rect">
                      <a:avLst/>
                    </a:prstGeom>
                    <a:noFill/>
                    <a:ln>
                      <a:solidFill>
                        <a:schemeClr val="tx1"/>
                      </a:solidFill>
                    </a:ln>
                  </pic:spPr>
                </pic:pic>
              </a:graphicData>
            </a:graphic>
          </wp:inline>
        </w:drawing>
      </w:r>
    </w:p>
    <w:p w14:paraId="6D2998F7" w14:textId="07F2CC22" w:rsidR="00AE11F2" w:rsidRDefault="008D47A0">
      <w:pPr>
        <w:spacing w:line="240" w:lineRule="auto"/>
      </w:pPr>
      <w:r>
        <w:rPr>
          <w:noProof/>
        </w:rPr>
        <w:lastRenderedPageBreak/>
        <mc:AlternateContent>
          <mc:Choice Requires="wps">
            <w:drawing>
              <wp:anchor distT="0" distB="0" distL="114300" distR="114300" simplePos="0" relativeHeight="251676672" behindDoc="0" locked="0" layoutInCell="1" allowOverlap="1" wp14:anchorId="5ACA1AD9" wp14:editId="42E9C8DB">
                <wp:simplePos x="0" y="0"/>
                <wp:positionH relativeFrom="column">
                  <wp:posOffset>4225328</wp:posOffset>
                </wp:positionH>
                <wp:positionV relativeFrom="paragraph">
                  <wp:posOffset>5860358</wp:posOffset>
                </wp:positionV>
                <wp:extent cx="532268" cy="0"/>
                <wp:effectExtent l="38100" t="38100" r="77470" b="95250"/>
                <wp:wrapNone/>
                <wp:docPr id="29" name="Straight Connector 29"/>
                <wp:cNvGraphicFramePr/>
                <a:graphic xmlns:a="http://schemas.openxmlformats.org/drawingml/2006/main">
                  <a:graphicData uri="http://schemas.microsoft.com/office/word/2010/wordprocessingShape">
                    <wps:wsp>
                      <wps:cNvCnPr/>
                      <wps:spPr>
                        <a:xfrm>
                          <a:off x="0" y="0"/>
                          <a:ext cx="532268" cy="0"/>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7FCA0"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7pt,461.45pt" to="374.6pt,4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" strokecolor="red" strokeweight="1pt">
                <v:shadow on="t" color="black" opacity="24903f" origin=",.5" offset="0,.55556mm"/>
              </v:line>
            </w:pict>
          </mc:Fallback>
        </mc:AlternateContent>
      </w:r>
      <w:r w:rsidR="008A46C6">
        <w:rPr>
          <w:noProof/>
        </w:rPr>
        <mc:AlternateContent>
          <mc:Choice Requires="wps">
            <w:drawing>
              <wp:anchor distT="0" distB="0" distL="114300" distR="114300" simplePos="0" relativeHeight="251668480" behindDoc="0" locked="0" layoutInCell="1" allowOverlap="1" wp14:anchorId="74F5788C" wp14:editId="77F0A47F">
                <wp:simplePos x="0" y="0"/>
                <wp:positionH relativeFrom="column">
                  <wp:posOffset>18107</wp:posOffset>
                </wp:positionH>
                <wp:positionV relativeFrom="paragraph">
                  <wp:posOffset>14460</wp:posOffset>
                </wp:positionV>
                <wp:extent cx="1892174" cy="914400"/>
                <wp:effectExtent l="0" t="0" r="13335" b="19050"/>
                <wp:wrapNone/>
                <wp:docPr id="23" name="Text Box 23"/>
                <wp:cNvGraphicFramePr/>
                <a:graphic xmlns:a="http://schemas.openxmlformats.org/drawingml/2006/main">
                  <a:graphicData uri="http://schemas.microsoft.com/office/word/2010/wordprocessingShape">
                    <wps:wsp>
                      <wps:cNvSpPr txBox="1"/>
                      <wps:spPr>
                        <a:xfrm>
                          <a:off x="0" y="0"/>
                          <a:ext cx="1892174" cy="914400"/>
                        </a:xfrm>
                        <a:prstGeom prst="rect">
                          <a:avLst/>
                        </a:prstGeom>
                        <a:solidFill>
                          <a:schemeClr val="lt1"/>
                        </a:solidFill>
                        <a:ln w="6350">
                          <a:solidFill>
                            <a:prstClr val="black"/>
                          </a:solidFill>
                        </a:ln>
                      </wps:spPr>
                      <wps:txbx>
                        <w:txbxContent>
                          <w:p w14:paraId="4DE863A1" w14:textId="2DF8C84B" w:rsidR="008A46C6" w:rsidRDefault="008D47A0">
                            <w:r w:rsidRPr="00CC72DF">
                              <w:rPr>
                                <w:sz w:val="18"/>
                              </w:rPr>
                              <w:t>Figure 3</w:t>
                            </w:r>
                            <w:r w:rsidR="00B81BEC">
                              <w:rPr>
                                <w:sz w:val="18"/>
                              </w:rPr>
                              <w:t>-</w:t>
                            </w:r>
                            <w:r>
                              <w:rPr>
                                <w:sz w:val="18"/>
                              </w:rPr>
                              <w:t>b</w:t>
                            </w:r>
                            <w:r w:rsidR="00B81BEC">
                              <w:rPr>
                                <w:sz w:val="18"/>
                              </w:rPr>
                              <w:t>.</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w:t>
                            </w:r>
                            <w:r w:rsidR="00B81BEC">
                              <w:rPr>
                                <w:sz w:val="18"/>
                              </w:rPr>
                              <w:t xml:space="preserve">using </w:t>
                            </w:r>
                            <w:proofErr w:type="spellStart"/>
                            <w:r>
                              <w:rPr>
                                <w:sz w:val="18"/>
                              </w:rPr>
                              <w:t>Phytozome</w:t>
                            </w:r>
                            <w:proofErr w:type="spellEnd"/>
                            <w:r>
                              <w:rPr>
                                <w:sz w:val="18"/>
                              </w:rPr>
                              <w:t xml:space="preserve"> database. Query protein is depicted un red underline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F5788C" id="Text Box 23" o:spid="_x0000_s1035" type="#_x0000_t202" style="position:absolute;margin-left:1.45pt;margin-top:1.15pt;width:149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" fillcolor="white [3201]" strokeweight=".5pt">
                <v:textbox>
                  <w:txbxContent>
                    <w:p w14:paraId="4DE863A1" w14:textId="2DF8C84B" w:rsidR="008A46C6" w:rsidRDefault="008D47A0">
                      <w:r w:rsidRPr="00CC72DF">
                        <w:rPr>
                          <w:sz w:val="18"/>
                        </w:rPr>
                        <w:t>Figure 3</w:t>
                      </w:r>
                      <w:r w:rsidR="00B81BEC">
                        <w:rPr>
                          <w:sz w:val="18"/>
                        </w:rPr>
                        <w:t>-</w:t>
                      </w:r>
                      <w:r>
                        <w:rPr>
                          <w:sz w:val="18"/>
                        </w:rPr>
                        <w:t>b</w:t>
                      </w:r>
                      <w:r w:rsidR="00B81BEC">
                        <w:rPr>
                          <w:sz w:val="18"/>
                        </w:rPr>
                        <w:t>.</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w:t>
                      </w:r>
                      <w:r w:rsidR="00B81BEC">
                        <w:rPr>
                          <w:sz w:val="18"/>
                        </w:rPr>
                        <w:t xml:space="preserve">using </w:t>
                      </w:r>
                      <w:proofErr w:type="spellStart"/>
                      <w:r>
                        <w:rPr>
                          <w:sz w:val="18"/>
                        </w:rPr>
                        <w:t>Phytozome</w:t>
                      </w:r>
                      <w:proofErr w:type="spellEnd"/>
                      <w:r>
                        <w:rPr>
                          <w:sz w:val="18"/>
                        </w:rPr>
                        <w:t xml:space="preserve"> database. Query protein is depicted un red underline</w:t>
                      </w:r>
                    </w:p>
                  </w:txbxContent>
                </v:textbox>
              </v:shape>
            </w:pict>
          </mc:Fallback>
        </mc:AlternateContent>
      </w:r>
      <w:r w:rsidR="00AE11F2">
        <w:rPr>
          <w:noProof/>
        </w:rPr>
        <w:drawing>
          <wp:inline distT="0" distB="0" distL="0" distR="0" wp14:anchorId="514A0E20" wp14:editId="1506E271">
            <wp:extent cx="5874385" cy="8229600"/>
            <wp:effectExtent l="19050" t="19050" r="1206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74385" cy="8229600"/>
                    </a:xfrm>
                    <a:prstGeom prst="rect">
                      <a:avLst/>
                    </a:prstGeom>
                    <a:noFill/>
                    <a:ln>
                      <a:solidFill>
                        <a:schemeClr val="tx1"/>
                      </a:solidFill>
                    </a:ln>
                  </pic:spPr>
                </pic:pic>
              </a:graphicData>
            </a:graphic>
          </wp:inline>
        </w:drawing>
      </w:r>
    </w:p>
    <w:p w14:paraId="746181BF" w14:textId="107C7E01" w:rsidR="007935E7" w:rsidRDefault="00FB6345">
      <w:pPr>
        <w:spacing w:line="240" w:lineRule="auto"/>
      </w:pPr>
      <w:r>
        <w:rPr>
          <w:noProof/>
        </w:rPr>
        <w:lastRenderedPageBreak/>
        <mc:AlternateContent>
          <mc:Choice Requires="wps">
            <w:drawing>
              <wp:anchor distT="0" distB="0" distL="114300" distR="114300" simplePos="0" relativeHeight="251682816" behindDoc="0" locked="0" layoutInCell="1" allowOverlap="1" wp14:anchorId="1177F4C4" wp14:editId="2F83216A">
                <wp:simplePos x="0" y="0"/>
                <wp:positionH relativeFrom="column">
                  <wp:posOffset>19051</wp:posOffset>
                </wp:positionH>
                <wp:positionV relativeFrom="paragraph">
                  <wp:posOffset>6529905</wp:posOffset>
                </wp:positionV>
                <wp:extent cx="5943474" cy="396077"/>
                <wp:effectExtent l="0" t="0" r="19685" b="23495"/>
                <wp:wrapNone/>
                <wp:docPr id="27" name="Text Box 27"/>
                <wp:cNvGraphicFramePr/>
                <a:graphic xmlns:a="http://schemas.openxmlformats.org/drawingml/2006/main">
                  <a:graphicData uri="http://schemas.microsoft.com/office/word/2010/wordprocessingShape">
                    <wps:wsp>
                      <wps:cNvSpPr txBox="1"/>
                      <wps:spPr>
                        <a:xfrm>
                          <a:off x="0" y="0"/>
                          <a:ext cx="5943474" cy="396077"/>
                        </a:xfrm>
                        <a:prstGeom prst="rect">
                          <a:avLst/>
                        </a:prstGeom>
                        <a:solidFill>
                          <a:schemeClr val="lt1"/>
                        </a:solidFill>
                        <a:ln w="6350">
                          <a:solidFill>
                            <a:prstClr val="black"/>
                          </a:solidFill>
                        </a:ln>
                      </wps:spPr>
                      <wps:txbx>
                        <w:txbxContent>
                          <w:p w14:paraId="1AD5D4FB" w14:textId="77777777" w:rsidR="00FB6345" w:rsidRDefault="00FB6345" w:rsidP="00FB6345">
                            <w:r w:rsidRPr="00CC72DF">
                              <w:rPr>
                                <w:sz w:val="18"/>
                              </w:rPr>
                              <w:t>Figure 3</w:t>
                            </w:r>
                            <w:r>
                              <w:rPr>
                                <w:sz w:val="18"/>
                              </w:rPr>
                              <w:t>-c.</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using BLAST database. Query protein is depicted un red underline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7F4C4" id="Text Box 27" o:spid="_x0000_s1036" type="#_x0000_t202" style="position:absolute;margin-left:1.5pt;margin-top:514.15pt;width:468pt;height:3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" fillcolor="white [3201]" strokeweight=".5pt">
                <v:textbox>
                  <w:txbxContent>
                    <w:p w14:paraId="1AD5D4FB" w14:textId="77777777" w:rsidR="00FB6345" w:rsidRDefault="00FB6345" w:rsidP="00FB6345">
                      <w:r w:rsidRPr="00CC72DF">
                        <w:rPr>
                          <w:sz w:val="18"/>
                        </w:rPr>
                        <w:t>Figure 3</w:t>
                      </w:r>
                      <w:r>
                        <w:rPr>
                          <w:sz w:val="18"/>
                        </w:rPr>
                        <w:t>-c.</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using BLAST database. Query protein is depicted un red underline</w:t>
                      </w:r>
                    </w:p>
                  </w:txbxContent>
                </v:textbox>
              </v:shape>
            </w:pict>
          </mc:Fallback>
        </mc:AlternateContent>
      </w:r>
      <w:r w:rsidR="008D47A0">
        <w:rPr>
          <w:noProof/>
        </w:rPr>
        <mc:AlternateContent>
          <mc:Choice Requires="wps">
            <w:drawing>
              <wp:anchor distT="0" distB="0" distL="114300" distR="114300" simplePos="0" relativeHeight="251678720" behindDoc="0" locked="0" layoutInCell="1" allowOverlap="1" wp14:anchorId="038B1124" wp14:editId="463CA613">
                <wp:simplePos x="0" y="0"/>
                <wp:positionH relativeFrom="column">
                  <wp:posOffset>3836028</wp:posOffset>
                </wp:positionH>
                <wp:positionV relativeFrom="paragraph">
                  <wp:posOffset>4846370</wp:posOffset>
                </wp:positionV>
                <wp:extent cx="758605" cy="0"/>
                <wp:effectExtent l="38100" t="38100" r="60960" b="95250"/>
                <wp:wrapNone/>
                <wp:docPr id="30" name="Straight Connector 30"/>
                <wp:cNvGraphicFramePr/>
                <a:graphic xmlns:a="http://schemas.openxmlformats.org/drawingml/2006/main">
                  <a:graphicData uri="http://schemas.microsoft.com/office/word/2010/wordprocessingShape">
                    <wps:wsp>
                      <wps:cNvCnPr/>
                      <wps:spPr>
                        <a:xfrm>
                          <a:off x="0" y="0"/>
                          <a:ext cx="758605" cy="0"/>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DFC72" id="Straight Connector 3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05pt,381.6pt" to="361.8pt,3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" strokecolor="red" strokeweight="1pt">
                <v:shadow on="t" color="black" opacity="24903f" origin=",.5" offset="0,.55556mm"/>
              </v:line>
            </w:pict>
          </mc:Fallback>
        </mc:AlternateContent>
      </w:r>
      <w:r w:rsidR="00AE11F2">
        <w:rPr>
          <w:noProof/>
        </w:rPr>
        <w:drawing>
          <wp:inline distT="0" distB="0" distL="0" distR="0" wp14:anchorId="2F0CA609" wp14:editId="687CE7CF">
            <wp:extent cx="5943600" cy="6508115"/>
            <wp:effectExtent l="19050" t="19050" r="19050" b="26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6508115"/>
                    </a:xfrm>
                    <a:prstGeom prst="rect">
                      <a:avLst/>
                    </a:prstGeom>
                    <a:noFill/>
                    <a:ln>
                      <a:solidFill>
                        <a:schemeClr val="tx1"/>
                      </a:solidFill>
                    </a:ln>
                  </pic:spPr>
                </pic:pic>
              </a:graphicData>
            </a:graphic>
          </wp:inline>
        </w:drawing>
      </w:r>
    </w:p>
    <w:p w14:paraId="02968362" w14:textId="6B35F81E" w:rsidR="003F5F69" w:rsidRDefault="003F5F69">
      <w:pPr>
        <w:spacing w:line="240" w:lineRule="auto"/>
      </w:pPr>
    </w:p>
    <w:p w14:paraId="7AD0A2CC" w14:textId="461CEFA2" w:rsidR="007D6CA6" w:rsidRDefault="00FB6345">
      <w:pPr>
        <w:spacing w:line="240" w:lineRule="auto"/>
      </w:pPr>
      <w:r>
        <w:rPr>
          <w:noProof/>
        </w:rPr>
        <w:lastRenderedPageBreak/>
        <mc:AlternateContent>
          <mc:Choice Requires="wps">
            <w:drawing>
              <wp:anchor distT="0" distB="0" distL="114300" distR="114300" simplePos="0" relativeHeight="251684864" behindDoc="0" locked="0" layoutInCell="1" allowOverlap="1" wp14:anchorId="79F77CCA" wp14:editId="388A2B7D">
                <wp:simplePos x="0" y="0"/>
                <wp:positionH relativeFrom="column">
                  <wp:posOffset>0</wp:posOffset>
                </wp:positionH>
                <wp:positionV relativeFrom="paragraph">
                  <wp:posOffset>6867304</wp:posOffset>
                </wp:positionV>
                <wp:extent cx="5962650" cy="381408"/>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962650" cy="381408"/>
                        </a:xfrm>
                        <a:prstGeom prst="rect">
                          <a:avLst/>
                        </a:prstGeom>
                        <a:solidFill>
                          <a:schemeClr val="lt1"/>
                        </a:solidFill>
                        <a:ln w="6350">
                          <a:solidFill>
                            <a:prstClr val="black"/>
                          </a:solidFill>
                        </a:ln>
                      </wps:spPr>
                      <wps:txbx>
                        <w:txbxContent>
                          <w:p w14:paraId="762A8FD3" w14:textId="77777777" w:rsidR="00FB6345" w:rsidRDefault="00FB6345" w:rsidP="00FB6345">
                            <w:r w:rsidRPr="00CC72DF">
                              <w:rPr>
                                <w:sz w:val="18"/>
                              </w:rPr>
                              <w:t>Figure 3.</w:t>
                            </w:r>
                            <w:r>
                              <w:rPr>
                                <w:sz w:val="18"/>
                              </w:rPr>
                              <w:t>e</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using ENSEMBL database. Query protein is depicted un red underline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77CCA" id="Text Box 28" o:spid="_x0000_s1037" type="#_x0000_t202" style="position:absolute;margin-left:0;margin-top:540.75pt;width:469.5pt;height:3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" fillcolor="white [3201]" strokeweight=".5pt">
                <v:textbox>
                  <w:txbxContent>
                    <w:p w14:paraId="762A8FD3" w14:textId="77777777" w:rsidR="00FB6345" w:rsidRDefault="00FB6345" w:rsidP="00FB6345">
                      <w:r w:rsidRPr="00CC72DF">
                        <w:rPr>
                          <w:sz w:val="18"/>
                        </w:rPr>
                        <w:t>Figure 3.</w:t>
                      </w:r>
                      <w:r>
                        <w:rPr>
                          <w:sz w:val="18"/>
                        </w:rPr>
                        <w:t>e</w:t>
                      </w:r>
                      <w:r w:rsidRPr="00CC72DF">
                        <w:rPr>
                          <w:sz w:val="18"/>
                        </w:rPr>
                        <w:t xml:space="preserve"> </w:t>
                      </w:r>
                      <w:r>
                        <w:rPr>
                          <w:sz w:val="18"/>
                        </w:rPr>
                        <w:t>P</w:t>
                      </w:r>
                      <w:r w:rsidRPr="00CC72DF">
                        <w:rPr>
                          <w:sz w:val="18"/>
                        </w:rPr>
                        <w:t xml:space="preserve">hylogenetic tree reconstructed using </w:t>
                      </w:r>
                      <w:proofErr w:type="spellStart"/>
                      <w:r w:rsidRPr="00CC72DF">
                        <w:rPr>
                          <w:sz w:val="18"/>
                        </w:rPr>
                        <w:t>RaxML</w:t>
                      </w:r>
                      <w:proofErr w:type="spellEnd"/>
                      <w:r>
                        <w:rPr>
                          <w:sz w:val="18"/>
                        </w:rPr>
                        <w:t xml:space="preserve"> for RAPTORB homologs using ENSEMBL database. Query protein is depicted un red underline</w:t>
                      </w:r>
                    </w:p>
                  </w:txbxContent>
                </v:textbox>
              </v:shape>
            </w:pict>
          </mc:Fallback>
        </mc:AlternateContent>
      </w:r>
      <w:r w:rsidR="008D47A0">
        <w:rPr>
          <w:noProof/>
        </w:rPr>
        <mc:AlternateContent>
          <mc:Choice Requires="wps">
            <w:drawing>
              <wp:anchor distT="0" distB="0" distL="114300" distR="114300" simplePos="0" relativeHeight="251680768" behindDoc="0" locked="0" layoutInCell="1" allowOverlap="1" wp14:anchorId="72BA10A2" wp14:editId="3E729C05">
                <wp:simplePos x="0" y="0"/>
                <wp:positionH relativeFrom="column">
                  <wp:posOffset>3505577</wp:posOffset>
                </wp:positionH>
                <wp:positionV relativeFrom="paragraph">
                  <wp:posOffset>5434846</wp:posOffset>
                </wp:positionV>
                <wp:extent cx="609223" cy="0"/>
                <wp:effectExtent l="38100" t="38100" r="76835" b="95250"/>
                <wp:wrapNone/>
                <wp:docPr id="31" name="Straight Connector 31"/>
                <wp:cNvGraphicFramePr/>
                <a:graphic xmlns:a="http://schemas.openxmlformats.org/drawingml/2006/main">
                  <a:graphicData uri="http://schemas.microsoft.com/office/word/2010/wordprocessingShape">
                    <wps:wsp>
                      <wps:cNvCnPr/>
                      <wps:spPr>
                        <a:xfrm>
                          <a:off x="0" y="0"/>
                          <a:ext cx="609223" cy="0"/>
                        </a:xfrm>
                        <a:prstGeom prst="line">
                          <a:avLst/>
                        </a:prstGeom>
                        <a:ln w="12700">
                          <a:solidFill>
                            <a:srgbClr val="FF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915D8" id="Straight Connector 3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05pt,427.95pt" to="324pt,4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" strokecolor="red" strokeweight="1pt">
                <v:shadow on="t" color="black" opacity="24903f" origin=",.5" offset="0,.55556mm"/>
              </v:line>
            </w:pict>
          </mc:Fallback>
        </mc:AlternateContent>
      </w:r>
      <w:r w:rsidR="008A46C6">
        <w:rPr>
          <w:noProof/>
        </w:rPr>
        <w:drawing>
          <wp:inline distT="0" distB="0" distL="0" distR="0" wp14:anchorId="435818AF" wp14:editId="0C6768C2">
            <wp:extent cx="5943600" cy="6845300"/>
            <wp:effectExtent l="19050" t="19050" r="1905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6845300"/>
                    </a:xfrm>
                    <a:prstGeom prst="rect">
                      <a:avLst/>
                    </a:prstGeom>
                    <a:noFill/>
                    <a:ln>
                      <a:solidFill>
                        <a:schemeClr val="tx1"/>
                      </a:solidFill>
                    </a:ln>
                  </pic:spPr>
                </pic:pic>
              </a:graphicData>
            </a:graphic>
          </wp:inline>
        </w:drawing>
      </w:r>
    </w:p>
    <w:p w14:paraId="310259E1" w14:textId="27B31A67" w:rsidR="008A46C6" w:rsidRDefault="008A46C6">
      <w:r>
        <w:t xml:space="preserve"> </w:t>
      </w:r>
      <w:r>
        <w:br w:type="page"/>
      </w:r>
    </w:p>
    <w:p w14:paraId="6A550967" w14:textId="10CAA355" w:rsidR="0080791B" w:rsidRPr="001B71D5" w:rsidRDefault="0080791B">
      <w:pPr>
        <w:rPr>
          <w:b/>
        </w:rPr>
      </w:pPr>
      <w:r w:rsidRPr="001B71D5">
        <w:rPr>
          <w:b/>
        </w:rPr>
        <w:lastRenderedPageBreak/>
        <w:t>Conclusions</w:t>
      </w:r>
      <w:r w:rsidR="00BF2D02">
        <w:rPr>
          <w:b/>
        </w:rPr>
        <w:t>.</w:t>
      </w:r>
    </w:p>
    <w:p w14:paraId="3D38234B" w14:textId="676387D6" w:rsidR="0080791B" w:rsidRDefault="00533301" w:rsidP="0080791B">
      <w:r>
        <w:t xml:space="preserve">Homology can be a complex concept to </w:t>
      </w:r>
      <w:r w:rsidR="00061326">
        <w:t xml:space="preserve">work with, specially when it comes to define the way we describe the many biological relationships and when to call two sequences homologs </w:t>
      </w:r>
      <w:r w:rsidR="00061326">
        <w:fldChar w:fldCharType="begin" w:fldLock="1"/>
      </w:r>
      <w:r w:rsidR="00E86516">
        <w:instrText>ADDIN CSL_CITATION {"citationItems":[{"id":"ITEM-1","itemData":{"DOI":"10.1016/S0168-9525(00)02005-9","ISSN":"0168-9525","abstract":"There are many problems relating to defining the terminology used to describe various biological relationships and getting agreement on which definitions are best. Here, I examine 15 terminological problems, all of which are current, and all of which relate to the usage of homology and its associated terms. I suggest a set of definitions that are intended to be totally consistent among themselves and also as consistent as possible with most current usage.","author":[{"dropping-particle":"","family":"Fitch","given":"Walter M.","non-dropping-particle":"","parse-names":false,"suffix":""}],"container-title":"Trends in Genetics","id":"ITEM-1","issue":"5","issued":{"date-parts":[["2000","5","1"]]},"page":"227-231","publisher":"Elsevier Current Trends","title":"Homology: a personal view on some of the problems","type":"article-journal","volume":"16"},"uris":["http://www.mendeley.com/documents/?uuid=26fec569-94e4-3510-8a07-850809da7312"]}],"mendeley":{"formattedCitation":"(Fitch, 2000)","plainTextFormattedCitation":"(Fitch, 2000)","previouslyFormattedCitation":"(Fitch, 2000)"},"properties":{"noteIndex":0},"schema":"https://github.com/citation-style-language/schema/raw/master/csl-citation.json"}</w:instrText>
      </w:r>
      <w:r w:rsidR="00061326">
        <w:fldChar w:fldCharType="separate"/>
      </w:r>
      <w:r w:rsidR="00061326" w:rsidRPr="00061326">
        <w:rPr>
          <w:noProof/>
        </w:rPr>
        <w:t>(Fitch, 2000)</w:t>
      </w:r>
      <w:r w:rsidR="00061326">
        <w:fldChar w:fldCharType="end"/>
      </w:r>
      <w:r w:rsidR="00061326">
        <w:t>.</w:t>
      </w:r>
    </w:p>
    <w:p w14:paraId="4724C9A6" w14:textId="5D4C4B92" w:rsidR="004563C6" w:rsidRDefault="00061326" w:rsidP="0080791B">
      <w:r>
        <w:t xml:space="preserve">In this work we tried to obtain a reliable list of homolog proteins for the different components of </w:t>
      </w:r>
      <w:r w:rsidRPr="00061326">
        <w:rPr>
          <w:i/>
        </w:rPr>
        <w:t>A. thaliana</w:t>
      </w:r>
      <w:r>
        <w:t xml:space="preserve"> TORC. </w:t>
      </w:r>
      <w:r w:rsidR="00732D7F">
        <w:t>For this, we used four highly used databases: NCBI-BLAST, JGI-</w:t>
      </w:r>
      <w:proofErr w:type="spellStart"/>
      <w:r w:rsidR="00732D7F">
        <w:t>Phytozome</w:t>
      </w:r>
      <w:proofErr w:type="spellEnd"/>
      <w:r w:rsidR="00732D7F">
        <w:t>, NCBI-</w:t>
      </w:r>
      <w:proofErr w:type="spellStart"/>
      <w:r w:rsidR="00732D7F">
        <w:t>HomoloGenes</w:t>
      </w:r>
      <w:proofErr w:type="spellEnd"/>
      <w:r w:rsidR="00732D7F">
        <w:t xml:space="preserve">, and ENSEMBL-Plants. Each of these databases have a different way of assessing homology. </w:t>
      </w:r>
      <w:r w:rsidR="00487702">
        <w:t xml:space="preserve">While BLAST </w:t>
      </w:r>
      <w:r w:rsidR="003F7A0E">
        <w:t xml:space="preserve">and </w:t>
      </w:r>
      <w:proofErr w:type="spellStart"/>
      <w:r w:rsidR="003F7A0E">
        <w:t>HomoloGene</w:t>
      </w:r>
      <w:proofErr w:type="spellEnd"/>
      <w:r w:rsidR="003F7A0E">
        <w:t xml:space="preserve"> </w:t>
      </w:r>
      <w:r w:rsidR="00487702">
        <w:t>use</w:t>
      </w:r>
      <w:r w:rsidR="003F7A0E">
        <w:t xml:space="preserve"> sequence-based similarity scoring, other databases like </w:t>
      </w:r>
      <w:proofErr w:type="spellStart"/>
      <w:r w:rsidR="003F7A0E">
        <w:t>Phytozome</w:t>
      </w:r>
      <w:proofErr w:type="spellEnd"/>
      <w:r w:rsidR="003F7A0E">
        <w:t xml:space="preserve"> and ENSEMBL uses a mix of sequence similarity and curated databases.</w:t>
      </w:r>
    </w:p>
    <w:p w14:paraId="52FBFC93" w14:textId="4FA7A4F3" w:rsidR="00BF2D02" w:rsidRDefault="00BF2D02" w:rsidP="0080791B">
      <w:r>
        <w:t xml:space="preserve">The first comparison we made is between two extensively used amino acid substitution models, this is between BLOSUM62 and LG. Our results using maximum-likelihood analysis indicate that LG model </w:t>
      </w:r>
      <w:proofErr w:type="gramStart"/>
      <w:r>
        <w:t>is able to</w:t>
      </w:r>
      <w:proofErr w:type="gramEnd"/>
      <w:r>
        <w:t xml:space="preserve"> reconstruct a tree with higher probability than BLOSUM62, regardless of the database or protein analyzed.</w:t>
      </w:r>
    </w:p>
    <w:p w14:paraId="2A1640AE" w14:textId="29CC5784" w:rsidR="00061326" w:rsidRPr="0080791B" w:rsidRDefault="003F7A0E" w:rsidP="0080791B">
      <w:r>
        <w:t xml:space="preserve">Our experience </w:t>
      </w:r>
      <w:r w:rsidR="00BF2D02">
        <w:t xml:space="preserve">while doing </w:t>
      </w:r>
      <w:r>
        <w:t>this work demonstrate th</w:t>
      </w:r>
      <w:r w:rsidR="004563C6">
        <w:t>at</w:t>
      </w:r>
      <w:r>
        <w:t xml:space="preserve"> a large amount of data would be more informative</w:t>
      </w:r>
      <w:r w:rsidR="004563C6">
        <w:t xml:space="preserve"> than a smaller dataset (e.g. comparing 100 BLAST hits versus the 20 hits from </w:t>
      </w:r>
      <w:proofErr w:type="spellStart"/>
      <w:r w:rsidR="004563C6">
        <w:t>HomoloGene</w:t>
      </w:r>
      <w:proofErr w:type="spellEnd"/>
      <w:r w:rsidR="004563C6">
        <w:t xml:space="preserve">, where BLAST gave us a more informative tree than </w:t>
      </w:r>
      <w:proofErr w:type="spellStart"/>
      <w:r w:rsidR="004563C6">
        <w:t>HomoloGene</w:t>
      </w:r>
      <w:proofErr w:type="spellEnd"/>
      <w:r w:rsidR="004563C6">
        <w:t>)</w:t>
      </w:r>
      <w:r>
        <w:t>. However, we found that there is a point where adding more sequences just add more noise and nonsensical</w:t>
      </w:r>
      <w:r w:rsidR="004563C6">
        <w:t xml:space="preserve"> information to our phylogenetic reconstruction (we tried with 100, 250, and 500 sequences. Data not shown). </w:t>
      </w:r>
    </w:p>
    <w:p w14:paraId="66BFCD79" w14:textId="458A98D0" w:rsidR="00CD28B7" w:rsidRDefault="004563C6" w:rsidP="0080791B">
      <w:r>
        <w:t xml:space="preserve">When comparing all four databases and the trees we reconstructed from each of them we found that it is very hard to conclude which one is more informative, with the exception of </w:t>
      </w:r>
      <w:proofErr w:type="spellStart"/>
      <w:r>
        <w:t>HomoloGene</w:t>
      </w:r>
      <w:proofErr w:type="spellEnd"/>
      <w:r>
        <w:t xml:space="preserve"> database, which did not give enough plant homologs for any of our proteins being analyzed. This, in turn, translates into a non-informative tree. The rest of the trees generated with the remaining 3 databases </w:t>
      </w:r>
      <w:r w:rsidR="00CD28B7">
        <w:t>seemed to be</w:t>
      </w:r>
      <w:r>
        <w:t xml:space="preserve"> equally informative, if we focus only in the species closest to our query.</w:t>
      </w:r>
    </w:p>
    <w:p w14:paraId="0BBCDFFD" w14:textId="381978C5" w:rsidR="0080791B" w:rsidRDefault="0080791B" w:rsidP="0080791B"/>
    <w:p w14:paraId="443AFC20" w14:textId="2C61145B" w:rsidR="00E86516" w:rsidRPr="00E86516" w:rsidRDefault="00E86516" w:rsidP="0080791B">
      <w:pPr>
        <w:rPr>
          <w:b/>
        </w:rPr>
      </w:pPr>
      <w:r w:rsidRPr="00E86516">
        <w:rPr>
          <w:b/>
        </w:rPr>
        <w:t>Reference</w:t>
      </w:r>
    </w:p>
    <w:p w14:paraId="7690A06E" w14:textId="4A892B4F" w:rsidR="00465973" w:rsidRPr="00465973" w:rsidRDefault="00465973" w:rsidP="00465973">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Pr="00465973">
        <w:rPr>
          <w:noProof/>
          <w:szCs w:val="24"/>
        </w:rPr>
        <w:t xml:space="preserve">Altschul, S. F., Gish, W., Miller, W., Myers, E. W., and Lipman, D. J. (1990). Basic local alignment search tool. </w:t>
      </w:r>
      <w:r w:rsidRPr="00465973">
        <w:rPr>
          <w:i/>
          <w:iCs/>
          <w:noProof/>
          <w:szCs w:val="24"/>
        </w:rPr>
        <w:t>J. Mol. Biol.</w:t>
      </w:r>
      <w:r w:rsidRPr="00465973">
        <w:rPr>
          <w:noProof/>
          <w:szCs w:val="24"/>
        </w:rPr>
        <w:t xml:space="preserve"> 215, 403–410. doi:10.1016/S0022-2836(05)80360-2.</w:t>
      </w:r>
    </w:p>
    <w:p w14:paraId="25678A7B"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Avila-Ospina, L., Moison, M., Yoshimoto, K., and Masclaux-Daubresse, C. (2014). Autophagy, plant senescence, and nutrient recycling. </w:t>
      </w:r>
      <w:r w:rsidRPr="00465973">
        <w:rPr>
          <w:i/>
          <w:iCs/>
          <w:noProof/>
          <w:szCs w:val="24"/>
        </w:rPr>
        <w:t>J. Exp. Bot.</w:t>
      </w:r>
      <w:r w:rsidRPr="00465973">
        <w:rPr>
          <w:noProof/>
          <w:szCs w:val="24"/>
        </w:rPr>
        <w:t xml:space="preserve"> 65, 3799–3811. doi:10.1093/jxb/eru039.</w:t>
      </w:r>
    </w:p>
    <w:p w14:paraId="10386787"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Cheng, C.-Y., Krishnakumar, V., Chan, A. P., Thibaud-Nissen, F., Schobel, S., and Town, C. D. (2017). Araport11: a complete reannotation of the </w:t>
      </w:r>
      <w:r w:rsidRPr="00465973">
        <w:rPr>
          <w:i/>
          <w:iCs/>
          <w:noProof/>
          <w:szCs w:val="24"/>
        </w:rPr>
        <w:t>Arabidopsis thaliana</w:t>
      </w:r>
      <w:r w:rsidRPr="00465973">
        <w:rPr>
          <w:noProof/>
          <w:szCs w:val="24"/>
        </w:rPr>
        <w:t xml:space="preserve"> reference genome. </w:t>
      </w:r>
      <w:r w:rsidRPr="00465973">
        <w:rPr>
          <w:i/>
          <w:iCs/>
          <w:noProof/>
          <w:szCs w:val="24"/>
        </w:rPr>
        <w:t>Plant J.</w:t>
      </w:r>
      <w:r w:rsidRPr="00465973">
        <w:rPr>
          <w:noProof/>
          <w:szCs w:val="24"/>
        </w:rPr>
        <w:t xml:space="preserve"> 89, 789–804. doi:10.1111/tpj.13415.</w:t>
      </w:r>
    </w:p>
    <w:p w14:paraId="5EE86D86"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Fitch, W. M. (2000). Homology: a personal view on some of the problems. </w:t>
      </w:r>
      <w:r w:rsidRPr="00465973">
        <w:rPr>
          <w:i/>
          <w:iCs/>
          <w:noProof/>
          <w:szCs w:val="24"/>
        </w:rPr>
        <w:t>Trends Genet.</w:t>
      </w:r>
      <w:r w:rsidRPr="00465973">
        <w:rPr>
          <w:noProof/>
          <w:szCs w:val="24"/>
        </w:rPr>
        <w:t xml:space="preserve"> 16, 227–231. doi:10.1016/S0168-9525(00)02005-9.</w:t>
      </w:r>
    </w:p>
    <w:p w14:paraId="15BE9276"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Goodstein, D. M., Shu, S., Howson, R., Neupane, R., Hayes, R. D., Fazo, J., et al. (2012). Phytozome: a comparative platform for green plant genomics. </w:t>
      </w:r>
      <w:r w:rsidRPr="00465973">
        <w:rPr>
          <w:i/>
          <w:iCs/>
          <w:noProof/>
          <w:szCs w:val="24"/>
        </w:rPr>
        <w:t>Nucleic Acids Res.</w:t>
      </w:r>
      <w:r w:rsidRPr="00465973">
        <w:rPr>
          <w:noProof/>
          <w:szCs w:val="24"/>
        </w:rPr>
        <w:t xml:space="preserve"> 40, D1178-86. doi:10.1093/nar/gkr944.</w:t>
      </w:r>
    </w:p>
    <w:p w14:paraId="4B05781B"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Heberle, H., Meirelles, G. V., da Silva, F. R., Telles, G. P., and Minghim, R. (2015). InteractiVenn: a web-based tool for the analysis of sets through Venn diagrams. </w:t>
      </w:r>
      <w:r w:rsidRPr="00465973">
        <w:rPr>
          <w:i/>
          <w:iCs/>
          <w:noProof/>
          <w:szCs w:val="24"/>
        </w:rPr>
        <w:t>BMC Bioinformatics</w:t>
      </w:r>
      <w:r w:rsidRPr="00465973">
        <w:rPr>
          <w:noProof/>
          <w:szCs w:val="24"/>
        </w:rPr>
        <w:t xml:space="preserve"> 16, 169. </w:t>
      </w:r>
      <w:r w:rsidRPr="00465973">
        <w:rPr>
          <w:noProof/>
          <w:szCs w:val="24"/>
        </w:rPr>
        <w:lastRenderedPageBreak/>
        <w:t>doi:10.1186/s12859-015-0611-3.</w:t>
      </w:r>
    </w:p>
    <w:p w14:paraId="2BDD8957"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Henikoff, S., and Henikoff, J. G. (1992). Amino acid substitution matrices from protein blocks. </w:t>
      </w:r>
      <w:r w:rsidRPr="00465973">
        <w:rPr>
          <w:i/>
          <w:iCs/>
          <w:noProof/>
          <w:szCs w:val="24"/>
        </w:rPr>
        <w:t>Proc. Natl. Acad. Sci. U. S. A.</w:t>
      </w:r>
      <w:r w:rsidRPr="00465973">
        <w:rPr>
          <w:noProof/>
          <w:szCs w:val="24"/>
        </w:rPr>
        <w:t xml:space="preserve"> 89, 10915–9. doi:10.1073/PNAS.89.22.10915.</w:t>
      </w:r>
    </w:p>
    <w:p w14:paraId="6CEA86CD"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Kamada, Y., Yoshino, K., Kondo, C., Kawamata, T., Oshiro, N., Yonezawa, K., et al. (2010). Tor directly controls the Atg1 kinase complex to regulate autophagy. </w:t>
      </w:r>
      <w:r w:rsidRPr="00465973">
        <w:rPr>
          <w:i/>
          <w:iCs/>
          <w:noProof/>
          <w:szCs w:val="24"/>
        </w:rPr>
        <w:t>Mol. Cell. Biol.</w:t>
      </w:r>
      <w:r w:rsidRPr="00465973">
        <w:rPr>
          <w:noProof/>
          <w:szCs w:val="24"/>
        </w:rPr>
        <w:t xml:space="preserve"> 30, 1049–58. doi:10.1128/MCB.01344-09.</w:t>
      </w:r>
    </w:p>
    <w:p w14:paraId="7C424926"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Katoh, K., and Standley, D. M. (2013). MAFFT Multiple Sequence Alignment Software Version 7: Improvements in Performance and Usability. </w:t>
      </w:r>
      <w:r w:rsidRPr="00465973">
        <w:rPr>
          <w:i/>
          <w:iCs/>
          <w:noProof/>
          <w:szCs w:val="24"/>
        </w:rPr>
        <w:t>Mol. Biol. Evol.</w:t>
      </w:r>
      <w:r w:rsidRPr="00465973">
        <w:rPr>
          <w:noProof/>
          <w:szCs w:val="24"/>
        </w:rPr>
        <w:t xml:space="preserve"> 30, 772–780. doi:10.1093/molbev/mst010.</w:t>
      </w:r>
    </w:p>
    <w:p w14:paraId="15FD3F8D"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Kersey, P. J., Allen, J. E., Allot, A., Barba, M., Boddu, S., Bolt, B. J., et al. (2018). Ensembl Genomes 2018: an integrated omics infrastructure for non-vertebrate species. </w:t>
      </w:r>
      <w:r w:rsidRPr="00465973">
        <w:rPr>
          <w:i/>
          <w:iCs/>
          <w:noProof/>
          <w:szCs w:val="24"/>
        </w:rPr>
        <w:t>Nucleic Acids Res.</w:t>
      </w:r>
      <w:r w:rsidRPr="00465973">
        <w:rPr>
          <w:noProof/>
          <w:szCs w:val="24"/>
        </w:rPr>
        <w:t xml:space="preserve"> 46, D802–D808. doi:10.1093/nar/gkx1011.</w:t>
      </w:r>
    </w:p>
    <w:p w14:paraId="2F7BCABB"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Kozlov, A. M., Darriba, D., Flouri, T., Morel, B., and Stamatakis, A. (2019). RAxML-NG: A fast, scalable, and user-friendly tool for maximum likelihood phylogenetic inference. </w:t>
      </w:r>
      <w:r w:rsidRPr="00465973">
        <w:rPr>
          <w:i/>
          <w:iCs/>
          <w:noProof/>
          <w:szCs w:val="24"/>
        </w:rPr>
        <w:t>bioRxiv</w:t>
      </w:r>
      <w:r w:rsidRPr="00465973">
        <w:rPr>
          <w:noProof/>
          <w:szCs w:val="24"/>
        </w:rPr>
        <w:t>, 447110. doi:10.1101/447110.</w:t>
      </w:r>
    </w:p>
    <w:p w14:paraId="3B1D3EDA"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Le, S. Q., and Gascuel, O. (2008). An Improved General Amino Acid Replacement Matrix. </w:t>
      </w:r>
      <w:r w:rsidRPr="00465973">
        <w:rPr>
          <w:i/>
          <w:iCs/>
          <w:noProof/>
          <w:szCs w:val="24"/>
        </w:rPr>
        <w:t>Mol. Biol. Evol.</w:t>
      </w:r>
      <w:r w:rsidRPr="00465973">
        <w:rPr>
          <w:noProof/>
          <w:szCs w:val="24"/>
        </w:rPr>
        <w:t xml:space="preserve"> 25, 1307–1320. doi:10.1093/molbev/msn067.</w:t>
      </w:r>
    </w:p>
    <w:p w14:paraId="6C00FFA5"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Lv, X., Pu, X., Qin, G., Zhu, T., and Lin, H. (2014). The roles of autophagy in development and stress responses in Arabidopsis thaliana. </w:t>
      </w:r>
      <w:r w:rsidRPr="00465973">
        <w:rPr>
          <w:i/>
          <w:iCs/>
          <w:noProof/>
          <w:szCs w:val="24"/>
        </w:rPr>
        <w:t>Apoptosis</w:t>
      </w:r>
      <w:r w:rsidRPr="00465973">
        <w:rPr>
          <w:noProof/>
          <w:szCs w:val="24"/>
        </w:rPr>
        <w:t xml:space="preserve"> 19, 905–921. doi:10.1007/s10495-014-0981-4.</w:t>
      </w:r>
    </w:p>
    <w:p w14:paraId="7D5C3D98"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Michaeli, S., Galili, G., Genschik, P., Fernie, A. R., and Avin-Wittenberg, T. (2016). Autophagy in Plants – What’s New on the Menu? </w:t>
      </w:r>
      <w:r w:rsidRPr="00465973">
        <w:rPr>
          <w:i/>
          <w:iCs/>
          <w:noProof/>
          <w:szCs w:val="24"/>
        </w:rPr>
        <w:t>Trends Plant Sci.</w:t>
      </w:r>
      <w:r w:rsidRPr="00465973">
        <w:rPr>
          <w:noProof/>
          <w:szCs w:val="24"/>
        </w:rPr>
        <w:t xml:space="preserve"> 21, 134–144. doi:10.1016/J.TPLANTS.2015.10.008.</w:t>
      </w:r>
    </w:p>
    <w:p w14:paraId="56B3FCB5"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Nolan, T. M., Brennan, B., Yang, M., Chen, J., Zhang, M., Li, Z., et al. (2017). Selective Autophagy of BES1 Mediated by DSK2 Balances Plant Growth and Survival. </w:t>
      </w:r>
      <w:r w:rsidRPr="00465973">
        <w:rPr>
          <w:i/>
          <w:iCs/>
          <w:noProof/>
          <w:szCs w:val="24"/>
        </w:rPr>
        <w:t>Dev. Cell</w:t>
      </w:r>
      <w:r w:rsidRPr="00465973">
        <w:rPr>
          <w:noProof/>
          <w:szCs w:val="24"/>
        </w:rPr>
        <w:t xml:space="preserve"> 41, 33–46.e7. doi:10.1016/J.DEVCEL.2017.03.013.</w:t>
      </w:r>
    </w:p>
    <w:p w14:paraId="51F29BC5"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Pu, Y., Luo, X., and Bassham, D. C. (2017). TOR-Dependent and -Independent Pathways Regulate Autophagy in Arabidopsis thaliana. </w:t>
      </w:r>
      <w:r w:rsidRPr="00465973">
        <w:rPr>
          <w:i/>
          <w:iCs/>
          <w:noProof/>
          <w:szCs w:val="24"/>
        </w:rPr>
        <w:t>Front. Plant Sci.</w:t>
      </w:r>
      <w:r w:rsidRPr="00465973">
        <w:rPr>
          <w:noProof/>
          <w:szCs w:val="24"/>
        </w:rPr>
        <w:t xml:space="preserve"> 8, 1204. doi:10.3389/fpls.2017.01204.</w:t>
      </w:r>
    </w:p>
    <w:p w14:paraId="634EC39C"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Salem, M. A., Li, Y., Bajdzienko, K., Fisahn, J., Watanabe, M., Hoefgen, R., et al. (2018). RAPTOR Controls Developmental Growth Transitions by Altering the Hormonal and Metabolic Balance. </w:t>
      </w:r>
      <w:r w:rsidRPr="00465973">
        <w:rPr>
          <w:i/>
          <w:iCs/>
          <w:noProof/>
          <w:szCs w:val="24"/>
        </w:rPr>
        <w:t>Plant Physiol.</w:t>
      </w:r>
      <w:r w:rsidRPr="00465973">
        <w:rPr>
          <w:noProof/>
          <w:szCs w:val="24"/>
        </w:rPr>
        <w:t xml:space="preserve"> 177, 565–593. doi:10.1104/pp.17.01711.</w:t>
      </w:r>
    </w:p>
    <w:p w14:paraId="5FB318DA"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Schepetilnikov, M., Makarian, J., Srour, O., Geldreich, A., Yang, Z., Chicher, J., et al. (2017). GTPase ROP2 binds and promotes activation of target of rapamycin, TOR, in response to auxin. </w:t>
      </w:r>
      <w:r w:rsidRPr="00465973">
        <w:rPr>
          <w:i/>
          <w:iCs/>
          <w:noProof/>
          <w:szCs w:val="24"/>
        </w:rPr>
        <w:t>EMBO J.</w:t>
      </w:r>
      <w:r w:rsidRPr="00465973">
        <w:rPr>
          <w:noProof/>
          <w:szCs w:val="24"/>
        </w:rPr>
        <w:t xml:space="preserve"> 36, 886–903. doi:10.15252/embj.201694816.</w:t>
      </w:r>
    </w:p>
    <w:p w14:paraId="74CD5396"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Soto-Burgos, J., and Bassham, D. C. (2017). SnRK1 activates autophagy via the TOR signaling pathway in Arabidopsis thaliana. </w:t>
      </w:r>
      <w:r w:rsidRPr="00465973">
        <w:rPr>
          <w:i/>
          <w:iCs/>
          <w:noProof/>
          <w:szCs w:val="24"/>
        </w:rPr>
        <w:t>PLoS One</w:t>
      </w:r>
      <w:r w:rsidRPr="00465973">
        <w:rPr>
          <w:noProof/>
          <w:szCs w:val="24"/>
        </w:rPr>
        <w:t xml:space="preserve"> 12, e0182591. doi:10.1371/journal.pone.0182591.</w:t>
      </w:r>
    </w:p>
    <w:p w14:paraId="040C8D05"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Soto-Burgos, J., Zhuang, X., Jiang, L., and Bassham, D. C. (2018). Dynamics of Autophagosome Formation. </w:t>
      </w:r>
      <w:r w:rsidRPr="00465973">
        <w:rPr>
          <w:i/>
          <w:iCs/>
          <w:noProof/>
          <w:szCs w:val="24"/>
        </w:rPr>
        <w:t>Plant Physiol.</w:t>
      </w:r>
      <w:r w:rsidRPr="00465973">
        <w:rPr>
          <w:noProof/>
          <w:szCs w:val="24"/>
        </w:rPr>
        <w:t xml:space="preserve"> 176, 219–229. doi:10.1104/pp.17.01236.</w:t>
      </w:r>
    </w:p>
    <w:p w14:paraId="708A9F1A"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t xml:space="preserve">Stretton, C., Hoffmann, T. M., Munson, M. J., Prescott, A., Taylor, P. M., Ganley, I. G., et al. (2015). GSK3-mediated raptor phosphorylation supports amino-acid-dependent mTORC1-directed signalling. </w:t>
      </w:r>
      <w:r w:rsidRPr="00465973">
        <w:rPr>
          <w:i/>
          <w:iCs/>
          <w:noProof/>
          <w:szCs w:val="24"/>
        </w:rPr>
        <w:t>Biochem. J.</w:t>
      </w:r>
      <w:r w:rsidRPr="00465973">
        <w:rPr>
          <w:noProof/>
          <w:szCs w:val="24"/>
        </w:rPr>
        <w:t xml:space="preserve"> 470, 207–21. doi:10.1042/BJ20150404.</w:t>
      </w:r>
    </w:p>
    <w:p w14:paraId="1106A1AF" w14:textId="77777777" w:rsidR="00465973" w:rsidRPr="00465973" w:rsidRDefault="00465973" w:rsidP="00465973">
      <w:pPr>
        <w:widowControl w:val="0"/>
        <w:autoSpaceDE w:val="0"/>
        <w:autoSpaceDN w:val="0"/>
        <w:adjustRightInd w:val="0"/>
        <w:spacing w:line="240" w:lineRule="auto"/>
        <w:ind w:left="480" w:hanging="480"/>
        <w:rPr>
          <w:noProof/>
          <w:szCs w:val="24"/>
        </w:rPr>
      </w:pPr>
      <w:r w:rsidRPr="00465973">
        <w:rPr>
          <w:noProof/>
          <w:szCs w:val="24"/>
        </w:rPr>
        <w:lastRenderedPageBreak/>
        <w:t xml:space="preserve">Wang, P., Zhao, Y., Li, Z., Hsu, C. C., Liu, X., Fu, L., et al. (2018). Reciprocal Regulation of the TOR Kinase and ABA Receptor Balances Plant Growth and Stress Response. </w:t>
      </w:r>
      <w:r w:rsidRPr="00465973">
        <w:rPr>
          <w:i/>
          <w:iCs/>
          <w:noProof/>
          <w:szCs w:val="24"/>
        </w:rPr>
        <w:t>Mol. Cell</w:t>
      </w:r>
      <w:r w:rsidRPr="00465973">
        <w:rPr>
          <w:noProof/>
          <w:szCs w:val="24"/>
        </w:rPr>
        <w:t xml:space="preserve"> 69, 100–112.e6. doi:10.1016/j.molcel.2017.12.002.</w:t>
      </w:r>
    </w:p>
    <w:p w14:paraId="46756627" w14:textId="77777777" w:rsidR="00465973" w:rsidRPr="00465973" w:rsidRDefault="00465973" w:rsidP="00465973">
      <w:pPr>
        <w:widowControl w:val="0"/>
        <w:autoSpaceDE w:val="0"/>
        <w:autoSpaceDN w:val="0"/>
        <w:adjustRightInd w:val="0"/>
        <w:spacing w:line="240" w:lineRule="auto"/>
        <w:ind w:left="480" w:hanging="480"/>
        <w:rPr>
          <w:noProof/>
        </w:rPr>
      </w:pPr>
      <w:r w:rsidRPr="00465973">
        <w:rPr>
          <w:noProof/>
          <w:szCs w:val="24"/>
        </w:rPr>
        <w:t xml:space="preserve">Xiong, Y., and Sheen, J. (2015). Novel links in the plant TOR kinase signaling network. </w:t>
      </w:r>
      <w:r w:rsidRPr="00465973">
        <w:rPr>
          <w:i/>
          <w:iCs/>
          <w:noProof/>
          <w:szCs w:val="24"/>
        </w:rPr>
        <w:t>Curr. Opin. Plant Biol.</w:t>
      </w:r>
      <w:r w:rsidRPr="00465973">
        <w:rPr>
          <w:noProof/>
          <w:szCs w:val="24"/>
        </w:rPr>
        <w:t xml:space="preserve"> 28, 83–91. doi:10.1016/J.PBI.2015.09.006.</w:t>
      </w:r>
    </w:p>
    <w:p w14:paraId="2644C61E" w14:textId="51B5E7C4" w:rsidR="0080791B" w:rsidRPr="0080791B" w:rsidRDefault="00465973" w:rsidP="0080791B">
      <w:r>
        <w:fldChar w:fldCharType="end"/>
      </w:r>
    </w:p>
    <w:p w14:paraId="29D098C1" w14:textId="77777777" w:rsidR="0080791B" w:rsidRPr="0080791B" w:rsidRDefault="0080791B" w:rsidP="0080791B"/>
    <w:p w14:paraId="45B6C882" w14:textId="77777777" w:rsidR="0080791B" w:rsidRPr="0080791B" w:rsidRDefault="0080791B" w:rsidP="0080791B"/>
    <w:p w14:paraId="14056981" w14:textId="77777777" w:rsidR="0080791B" w:rsidRPr="0080791B" w:rsidRDefault="0080791B" w:rsidP="0080791B"/>
    <w:p w14:paraId="2865B73E" w14:textId="77777777" w:rsidR="0080791B" w:rsidRPr="0080791B" w:rsidRDefault="0080791B" w:rsidP="0080791B"/>
    <w:p w14:paraId="4653C801" w14:textId="77777777" w:rsidR="0080791B" w:rsidRPr="0080791B" w:rsidRDefault="0080791B" w:rsidP="0080791B"/>
    <w:p w14:paraId="3353EFC2" w14:textId="77777777" w:rsidR="0080791B" w:rsidRPr="0080791B" w:rsidRDefault="0080791B" w:rsidP="0080791B"/>
    <w:p w14:paraId="29FCD822" w14:textId="77777777" w:rsidR="0080791B" w:rsidRPr="0080791B" w:rsidRDefault="0080791B" w:rsidP="0080791B"/>
    <w:sectPr w:rsidR="0080791B" w:rsidRPr="0080791B">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CA577" w14:textId="77777777" w:rsidR="00E224B1" w:rsidRDefault="00E224B1">
      <w:pPr>
        <w:spacing w:after="0" w:line="240" w:lineRule="auto"/>
      </w:pPr>
      <w:r>
        <w:separator/>
      </w:r>
    </w:p>
  </w:endnote>
  <w:endnote w:type="continuationSeparator" w:id="0">
    <w:p w14:paraId="655B40B8" w14:textId="77777777" w:rsidR="00E224B1" w:rsidRDefault="00E22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7BD5D" w14:textId="77777777" w:rsidR="00E224B1" w:rsidRDefault="00E224B1">
      <w:pPr>
        <w:spacing w:after="0" w:line="240" w:lineRule="auto"/>
      </w:pPr>
      <w:r>
        <w:separator/>
      </w:r>
    </w:p>
  </w:footnote>
  <w:footnote w:type="continuationSeparator" w:id="0">
    <w:p w14:paraId="7917838F" w14:textId="77777777" w:rsidR="00E224B1" w:rsidRDefault="00E22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269D6" w14:textId="77777777" w:rsidR="007D6CA6" w:rsidRDefault="001F4AC3">
    <w:pPr>
      <w:tabs>
        <w:tab w:val="left" w:pos="8272"/>
      </w:tabs>
      <w:rPr>
        <w:color w:val="B22222"/>
      </w:rPr>
    </w:pPr>
    <w:r>
      <w:rPr>
        <w:color w:val="B22222"/>
      </w:rPr>
      <w:t xml:space="preserve">EEOB563 Final </w:t>
    </w:r>
    <w:proofErr w:type="gramStart"/>
    <w:r>
      <w:rPr>
        <w:color w:val="B22222"/>
      </w:rPr>
      <w:t>Project  </w:t>
    </w:r>
    <w:r>
      <w:rPr>
        <w:color w:val="B22222"/>
      </w:rPr>
      <w:tab/>
    </w:r>
    <w:proofErr w:type="gramEnd"/>
    <w:r>
      <w:rPr>
        <w:color w:val="B22222"/>
      </w:rPr>
      <w:t>Spring 2019</w:t>
    </w:r>
    <w:r>
      <w:br/>
    </w:r>
    <w:r>
      <w:rPr>
        <w:color w:val="B22222"/>
      </w:rPr>
      <w:t>Author: Christian Montes-Serey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FB3753"/>
    <w:multiLevelType w:val="multilevel"/>
    <w:tmpl w:val="2F5AE25C"/>
    <w:lvl w:ilvl="0">
      <w:start w:val="1"/>
      <w:numFmt w:val="bullet"/>
      <w:lvlText w:val="-"/>
      <w:lvlJc w:val="left"/>
      <w:pPr>
        <w:ind w:left="720" w:hanging="360"/>
      </w:pPr>
      <w:rPr>
        <w:rFonts w:ascii="Calibri" w:eastAsia="Calibri" w:hAnsi="Calibri" w:cs="Calibri"/>
        <w:color w:val="80808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ntes-Serey, Christian F [PLP M]">
    <w15:presenceInfo w15:providerId="None" w15:userId="Montes-Serey, Christian F [PLP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CA6"/>
    <w:rsid w:val="00061326"/>
    <w:rsid w:val="00183C6F"/>
    <w:rsid w:val="001B71D5"/>
    <w:rsid w:val="001F4AC3"/>
    <w:rsid w:val="00216A2F"/>
    <w:rsid w:val="00270C9A"/>
    <w:rsid w:val="00390516"/>
    <w:rsid w:val="003F5F69"/>
    <w:rsid w:val="003F7A0E"/>
    <w:rsid w:val="004563C6"/>
    <w:rsid w:val="00465973"/>
    <w:rsid w:val="00487702"/>
    <w:rsid w:val="00533301"/>
    <w:rsid w:val="005B5E54"/>
    <w:rsid w:val="00653F25"/>
    <w:rsid w:val="006A3BCD"/>
    <w:rsid w:val="00732D7F"/>
    <w:rsid w:val="007935E7"/>
    <w:rsid w:val="007D6CA6"/>
    <w:rsid w:val="0080791B"/>
    <w:rsid w:val="00883E40"/>
    <w:rsid w:val="008A46C6"/>
    <w:rsid w:val="008D47A0"/>
    <w:rsid w:val="0097307E"/>
    <w:rsid w:val="00AE11F2"/>
    <w:rsid w:val="00B1600F"/>
    <w:rsid w:val="00B31E1A"/>
    <w:rsid w:val="00B81BEC"/>
    <w:rsid w:val="00B96C8F"/>
    <w:rsid w:val="00BF2D02"/>
    <w:rsid w:val="00C15ADE"/>
    <w:rsid w:val="00C67FDC"/>
    <w:rsid w:val="00C753CF"/>
    <w:rsid w:val="00CC00FC"/>
    <w:rsid w:val="00CC72DF"/>
    <w:rsid w:val="00CD28B7"/>
    <w:rsid w:val="00D2242D"/>
    <w:rsid w:val="00DB201D"/>
    <w:rsid w:val="00E224B1"/>
    <w:rsid w:val="00E86516"/>
    <w:rsid w:val="00F139DC"/>
    <w:rsid w:val="00FB6345"/>
    <w:rsid w:val="00FF3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5796"/>
  <w15:docId w15:val="{13AFE1EE-AE86-45EA-9699-659DE59B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70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C9A"/>
    <w:rPr>
      <w:rFonts w:ascii="Segoe UI" w:hAnsi="Segoe UI" w:cs="Segoe UI"/>
      <w:sz w:val="18"/>
      <w:szCs w:val="18"/>
    </w:rPr>
  </w:style>
  <w:style w:type="character" w:styleId="Hyperlink">
    <w:name w:val="Hyperlink"/>
    <w:basedOn w:val="DefaultParagraphFont"/>
    <w:uiPriority w:val="99"/>
    <w:unhideWhenUsed/>
    <w:rsid w:val="00883E40"/>
    <w:rPr>
      <w:color w:val="0000FF" w:themeColor="hyperlink"/>
      <w:u w:val="single"/>
    </w:rPr>
  </w:style>
  <w:style w:type="character" w:styleId="UnresolvedMention">
    <w:name w:val="Unresolved Mention"/>
    <w:basedOn w:val="DefaultParagraphFont"/>
    <w:uiPriority w:val="99"/>
    <w:semiHidden/>
    <w:unhideWhenUsed/>
    <w:rsid w:val="00883E40"/>
    <w:rPr>
      <w:color w:val="605E5C"/>
      <w:shd w:val="clear" w:color="auto" w:fill="E1DFDD"/>
    </w:rPr>
  </w:style>
  <w:style w:type="paragraph" w:styleId="Revision">
    <w:name w:val="Revision"/>
    <w:hidden/>
    <w:uiPriority w:val="99"/>
    <w:semiHidden/>
    <w:rsid w:val="00AE11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cbi.nlm.nih.gov/homologene/"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ee.bio.ed.ac.uk/software/figtre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hyperlink" Target="https://phytozome.jgi.doe.gov"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plants.ensembl.org/info/website/ftp/index.html"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llo\Documents\Box%20Sync\EEOB563\EEOB563_S19FinalProject\RaxML_analysis\RAxML_run_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RaxML phylogenetic analysis results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1"/>
          <c:order val="0"/>
          <c:tx>
            <c:strRef>
              <c:f>Sheet2!$A$18</c:f>
              <c:strCache>
                <c:ptCount val="1"/>
                <c:pt idx="0">
                  <c:v>TOR</c:v>
                </c:pt>
              </c:strCache>
            </c:strRef>
          </c:tx>
          <c:spPr>
            <a:solidFill>
              <a:schemeClr val="accent2"/>
            </a:solidFill>
            <a:ln>
              <a:noFill/>
            </a:ln>
            <a:effectLst/>
          </c:spPr>
          <c:invertIfNegative val="0"/>
          <c:cat>
            <c:multiLvlStrRef>
              <c:f>Sheet2!$B$18:$C$25</c:f>
              <c:multiLvlStrCache>
                <c:ptCount val="8"/>
                <c:lvl>
                  <c:pt idx="0">
                    <c:v>LG</c:v>
                  </c:pt>
                  <c:pt idx="1">
                    <c:v>BLOSUM62</c:v>
                  </c:pt>
                  <c:pt idx="2">
                    <c:v>LG</c:v>
                  </c:pt>
                  <c:pt idx="3">
                    <c:v>BLOSUM62</c:v>
                  </c:pt>
                  <c:pt idx="4">
                    <c:v>LG</c:v>
                  </c:pt>
                  <c:pt idx="5">
                    <c:v>BLOSUM62</c:v>
                  </c:pt>
                  <c:pt idx="6">
                    <c:v>LG</c:v>
                  </c:pt>
                  <c:pt idx="7">
                    <c:v>BLOSUM62</c:v>
                  </c:pt>
                </c:lvl>
                <c:lvl>
                  <c:pt idx="0">
                    <c:v>ENSEMBL</c:v>
                  </c:pt>
                  <c:pt idx="1">
                    <c:v>ENSEMBL</c:v>
                  </c:pt>
                  <c:pt idx="2">
                    <c:v>BLAST</c:v>
                  </c:pt>
                  <c:pt idx="3">
                    <c:v>BLAST</c:v>
                  </c:pt>
                  <c:pt idx="4">
                    <c:v>Homolo</c:v>
                  </c:pt>
                  <c:pt idx="5">
                    <c:v>Homolo</c:v>
                  </c:pt>
                  <c:pt idx="6">
                    <c:v>Phytozome</c:v>
                  </c:pt>
                  <c:pt idx="7">
                    <c:v>Phytozome</c:v>
                  </c:pt>
                </c:lvl>
              </c:multiLvlStrCache>
            </c:multiLvlStrRef>
          </c:cat>
          <c:val>
            <c:numRef>
              <c:f>Sheet2!$D$18:$D$25</c:f>
              <c:numCache>
                <c:formatCode>#,##0.000000</c:formatCode>
                <c:ptCount val="8"/>
                <c:pt idx="0">
                  <c:v>428254.29828300001</c:v>
                </c:pt>
                <c:pt idx="1">
                  <c:v>429043.882293</c:v>
                </c:pt>
                <c:pt idx="2">
                  <c:v>79872.396766999998</c:v>
                </c:pt>
                <c:pt idx="3">
                  <c:v>81527.181821000006</c:v>
                </c:pt>
                <c:pt idx="4">
                  <c:v>92140.823103999996</c:v>
                </c:pt>
                <c:pt idx="5">
                  <c:v>92868.515927999993</c:v>
                </c:pt>
                <c:pt idx="6">
                  <c:v>243948.52570900001</c:v>
                </c:pt>
                <c:pt idx="7">
                  <c:v>246850.437068</c:v>
                </c:pt>
              </c:numCache>
            </c:numRef>
          </c:val>
          <c:extLst>
            <c:ext xmlns:c16="http://schemas.microsoft.com/office/drawing/2014/chart" uri="{C3380CC4-5D6E-409C-BE32-E72D297353CC}">
              <c16:uniqueId val="{00000000-6919-4CF9-BE54-EC433478C560}"/>
            </c:ext>
          </c:extLst>
        </c:ser>
        <c:ser>
          <c:idx val="2"/>
          <c:order val="1"/>
          <c:tx>
            <c:strRef>
              <c:f>Sheet2!$A$10</c:f>
              <c:strCache>
                <c:ptCount val="1"/>
                <c:pt idx="0">
                  <c:v>RAPTORB</c:v>
                </c:pt>
              </c:strCache>
            </c:strRef>
          </c:tx>
          <c:spPr>
            <a:solidFill>
              <a:schemeClr val="accent3"/>
            </a:solidFill>
            <a:ln>
              <a:noFill/>
            </a:ln>
            <a:effectLst/>
          </c:spPr>
          <c:invertIfNegative val="0"/>
          <c:cat>
            <c:multiLvlStrRef>
              <c:f>Sheet2!$B$10:$C$17</c:f>
              <c:multiLvlStrCache>
                <c:ptCount val="8"/>
                <c:lvl>
                  <c:pt idx="0">
                    <c:v>LG</c:v>
                  </c:pt>
                  <c:pt idx="1">
                    <c:v>BLOSUM62</c:v>
                  </c:pt>
                  <c:pt idx="2">
                    <c:v>LG</c:v>
                  </c:pt>
                  <c:pt idx="3">
                    <c:v>BLOSUM62</c:v>
                  </c:pt>
                  <c:pt idx="4">
                    <c:v>LG</c:v>
                  </c:pt>
                  <c:pt idx="5">
                    <c:v>BLOSUM62</c:v>
                  </c:pt>
                  <c:pt idx="6">
                    <c:v>LG</c:v>
                  </c:pt>
                  <c:pt idx="7">
                    <c:v>BLOSUM62</c:v>
                  </c:pt>
                </c:lvl>
                <c:lvl>
                  <c:pt idx="0">
                    <c:v>ENSEMBL</c:v>
                  </c:pt>
                  <c:pt idx="1">
                    <c:v>ENSEMBL</c:v>
                  </c:pt>
                  <c:pt idx="2">
                    <c:v>BLAST</c:v>
                  </c:pt>
                  <c:pt idx="3">
                    <c:v>BLAST</c:v>
                  </c:pt>
                  <c:pt idx="4">
                    <c:v>Homolo</c:v>
                  </c:pt>
                  <c:pt idx="5">
                    <c:v>Homolo</c:v>
                  </c:pt>
                  <c:pt idx="6">
                    <c:v>Phytozome</c:v>
                  </c:pt>
                  <c:pt idx="7">
                    <c:v>Phytozome</c:v>
                  </c:pt>
                </c:lvl>
              </c:multiLvlStrCache>
            </c:multiLvlStrRef>
          </c:cat>
          <c:val>
            <c:numRef>
              <c:f>Sheet2!$D$10:$D$17</c:f>
              <c:numCache>
                <c:formatCode>#,##0.000000</c:formatCode>
                <c:ptCount val="8"/>
                <c:pt idx="0">
                  <c:v>209942.24200200001</c:v>
                </c:pt>
                <c:pt idx="1">
                  <c:v>210121.32786799999</c:v>
                </c:pt>
                <c:pt idx="2">
                  <c:v>60950.063335999999</c:v>
                </c:pt>
                <c:pt idx="3">
                  <c:v>62088.057613999998</c:v>
                </c:pt>
                <c:pt idx="4">
                  <c:v>64698.132706999997</c:v>
                </c:pt>
                <c:pt idx="5">
                  <c:v>64928.663383999999</c:v>
                </c:pt>
                <c:pt idx="6">
                  <c:v>149858.93192100001</c:v>
                </c:pt>
                <c:pt idx="7">
                  <c:v>151740.83620300001</c:v>
                </c:pt>
              </c:numCache>
            </c:numRef>
          </c:val>
          <c:extLst>
            <c:ext xmlns:c16="http://schemas.microsoft.com/office/drawing/2014/chart" uri="{C3380CC4-5D6E-409C-BE32-E72D297353CC}">
              <c16:uniqueId val="{00000001-6919-4CF9-BE54-EC433478C560}"/>
            </c:ext>
          </c:extLst>
        </c:ser>
        <c:ser>
          <c:idx val="0"/>
          <c:order val="2"/>
          <c:tx>
            <c:strRef>
              <c:f>Sheet2!$A$2</c:f>
              <c:strCache>
                <c:ptCount val="1"/>
                <c:pt idx="0">
                  <c:v>LST8-1</c:v>
                </c:pt>
              </c:strCache>
            </c:strRef>
          </c:tx>
          <c:spPr>
            <a:solidFill>
              <a:schemeClr val="accent1"/>
            </a:solidFill>
            <a:ln>
              <a:noFill/>
            </a:ln>
            <a:effectLst/>
          </c:spPr>
          <c:invertIfNegative val="0"/>
          <c:cat>
            <c:multiLvlStrRef>
              <c:f>Sheet2!$B$2:$C$9</c:f>
              <c:multiLvlStrCache>
                <c:ptCount val="8"/>
                <c:lvl>
                  <c:pt idx="0">
                    <c:v>LG</c:v>
                  </c:pt>
                  <c:pt idx="1">
                    <c:v>BLOSUM62</c:v>
                  </c:pt>
                  <c:pt idx="2">
                    <c:v>LG</c:v>
                  </c:pt>
                  <c:pt idx="3">
                    <c:v>BLOSUM62</c:v>
                  </c:pt>
                  <c:pt idx="4">
                    <c:v>LG</c:v>
                  </c:pt>
                  <c:pt idx="5">
                    <c:v>BLOSUM62</c:v>
                  </c:pt>
                  <c:pt idx="6">
                    <c:v>LG</c:v>
                  </c:pt>
                  <c:pt idx="7">
                    <c:v>BLOSUM62</c:v>
                  </c:pt>
                </c:lvl>
                <c:lvl>
                  <c:pt idx="0">
                    <c:v>ENSEMBL</c:v>
                  </c:pt>
                  <c:pt idx="1">
                    <c:v>ENSEMBL</c:v>
                  </c:pt>
                  <c:pt idx="2">
                    <c:v>BLAST</c:v>
                  </c:pt>
                  <c:pt idx="3">
                    <c:v>BLAST</c:v>
                  </c:pt>
                  <c:pt idx="4">
                    <c:v>Homolo</c:v>
                  </c:pt>
                  <c:pt idx="5">
                    <c:v>Homolo</c:v>
                  </c:pt>
                  <c:pt idx="6">
                    <c:v>Phytozome</c:v>
                  </c:pt>
                  <c:pt idx="7">
                    <c:v>Phytozome</c:v>
                  </c:pt>
                </c:lvl>
              </c:multiLvlStrCache>
            </c:multiLvlStrRef>
          </c:cat>
          <c:val>
            <c:numRef>
              <c:f>Sheet2!$D$2:$D$9</c:f>
              <c:numCache>
                <c:formatCode>#,##0.000000</c:formatCode>
                <c:ptCount val="8"/>
                <c:pt idx="0">
                  <c:v>27166.084647</c:v>
                </c:pt>
                <c:pt idx="1">
                  <c:v>27251.656081000001</c:v>
                </c:pt>
                <c:pt idx="2">
                  <c:v>10670.111351</c:v>
                </c:pt>
                <c:pt idx="3">
                  <c:v>10861.476567</c:v>
                </c:pt>
                <c:pt idx="4">
                  <c:v>10967.754516000001</c:v>
                </c:pt>
                <c:pt idx="5">
                  <c:v>11030.858383000001</c:v>
                </c:pt>
                <c:pt idx="6">
                  <c:v>59912.367238999999</c:v>
                </c:pt>
                <c:pt idx="7">
                  <c:v>59933.435596000003</c:v>
                </c:pt>
              </c:numCache>
            </c:numRef>
          </c:val>
          <c:extLst>
            <c:ext xmlns:c16="http://schemas.microsoft.com/office/drawing/2014/chart" uri="{C3380CC4-5D6E-409C-BE32-E72D297353CC}">
              <c16:uniqueId val="{00000002-6919-4CF9-BE54-EC433478C560}"/>
            </c:ext>
          </c:extLst>
        </c:ser>
        <c:dLbls>
          <c:showLegendKey val="0"/>
          <c:showVal val="0"/>
          <c:showCatName val="0"/>
          <c:showSerName val="0"/>
          <c:showPercent val="0"/>
          <c:showBubbleSize val="0"/>
        </c:dLbls>
        <c:gapWidth val="199"/>
        <c:axId val="1010448240"/>
        <c:axId val="1225053392"/>
      </c:barChart>
      <c:catAx>
        <c:axId val="101044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j-lt"/>
                <a:ea typeface="+mn-ea"/>
                <a:cs typeface="+mn-cs"/>
              </a:defRPr>
            </a:pPr>
            <a:endParaRPr lang="en-US"/>
          </a:p>
        </c:txPr>
        <c:crossAx val="1225053392"/>
        <c:crosses val="autoZero"/>
        <c:auto val="1"/>
        <c:lblAlgn val="ctr"/>
        <c:lblOffset val="100"/>
        <c:noMultiLvlLbl val="0"/>
      </c:catAx>
      <c:valAx>
        <c:axId val="12250533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j-lt"/>
                    <a:ea typeface="+mn-ea"/>
                    <a:cs typeface="+mn-cs"/>
                  </a:defRPr>
                </a:pPr>
                <a:r>
                  <a:rPr lang="en-US"/>
                  <a:t>AIC score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j-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010448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5F4FC-1AE3-45F4-A539-3C9F8CDDD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Pages>
  <Words>15930</Words>
  <Characters>90805</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Montes-Serey, Christian F [PLP M]</cp:lastModifiedBy>
  <cp:revision>31</cp:revision>
  <dcterms:created xsi:type="dcterms:W3CDTF">2019-04-28T21:29:00Z</dcterms:created>
  <dcterms:modified xsi:type="dcterms:W3CDTF">2019-04-29T04:56:00Z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http://www.zotero.org/styles/frontiers-in-plant-science</vt:lpwstr>
  </property>
  <property fmtid="{D5CDD505-2E9C-101B-9397-08002B2CF9AE}" pid="15" name="Mendeley Recent Style Name 6_1">
    <vt:lpwstr>Frontiers in Plant Science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ad90d2a6-1a81-3d3e-95dc-7489c6103f72</vt:lpwstr>
  </property>
  <property fmtid="{D5CDD505-2E9C-101B-9397-08002B2CF9AE}" pid="24" name="Mendeley Citation Style_1">
    <vt:lpwstr>http://www.zotero.org/styles/frontiers-in-plant-science</vt:lpwstr>
  </property>
</Properties>
</file>